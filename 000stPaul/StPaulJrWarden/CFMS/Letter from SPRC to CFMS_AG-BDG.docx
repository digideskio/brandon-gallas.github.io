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AFEB0" w14:textId="77777777" w:rsidR="006874E4" w:rsidRDefault="00EE5080" w:rsidP="00EE5080">
      <w:pPr>
        <w:jc w:val="center"/>
      </w:pPr>
      <w:r>
        <w:t>[Letterhead of Church]</w:t>
      </w:r>
    </w:p>
    <w:p w14:paraId="263983E6" w14:textId="77777777" w:rsidR="00EE5080" w:rsidRDefault="00EE5080" w:rsidP="00EE5080">
      <w:pPr>
        <w:jc w:val="center"/>
      </w:pPr>
    </w:p>
    <w:p w14:paraId="0785DFDB" w14:textId="77777777" w:rsidR="00EE5080" w:rsidRDefault="00A63A0A" w:rsidP="00A63A0A">
      <w:pPr>
        <w:spacing w:after="0" w:line="240" w:lineRule="auto"/>
        <w:jc w:val="center"/>
      </w:pPr>
      <w:del w:id="0" w:author="Anne Geggie" w:date="2015-12-16T20:01:00Z">
        <w:r w:rsidDel="00AE48CB">
          <w:delText xml:space="preserve">November </w:delText>
        </w:r>
      </w:del>
      <w:ins w:id="1" w:author="Anne Geggie" w:date="2015-12-16T20:01:00Z">
        <w:r w:rsidR="00AE48CB">
          <w:t xml:space="preserve">December </w:t>
        </w:r>
      </w:ins>
      <w:r>
        <w:t>___, 2015</w:t>
      </w:r>
    </w:p>
    <w:p w14:paraId="35E98B1B" w14:textId="77777777" w:rsidR="00A63A0A" w:rsidRDefault="00A63A0A" w:rsidP="00A63A0A">
      <w:pPr>
        <w:spacing w:after="0" w:line="240" w:lineRule="auto"/>
      </w:pPr>
    </w:p>
    <w:p w14:paraId="5B8A6DA3" w14:textId="77777777" w:rsidR="00A63A0A" w:rsidRDefault="00A63A0A" w:rsidP="00A63A0A">
      <w:pPr>
        <w:spacing w:after="0" w:line="240" w:lineRule="auto"/>
      </w:pPr>
    </w:p>
    <w:p w14:paraId="689CF675" w14:textId="77777777" w:rsidR="00BE26EB" w:rsidRDefault="00EE5080" w:rsidP="00BE26EB">
      <w:pPr>
        <w:pStyle w:val="NoSpacing"/>
      </w:pPr>
      <w:r>
        <w:t>Ms. Wendy</w:t>
      </w:r>
      <w:r w:rsidR="00BE26EB">
        <w:t xml:space="preserve"> </w:t>
      </w:r>
      <w:proofErr w:type="spellStart"/>
      <w:r w:rsidR="00BE26EB">
        <w:t>Shenk</w:t>
      </w:r>
      <w:proofErr w:type="spellEnd"/>
      <w:r w:rsidR="00BE26EB">
        <w:t>-Evans, Director</w:t>
      </w:r>
    </w:p>
    <w:p w14:paraId="68A7C416" w14:textId="77777777" w:rsidR="00EE5080" w:rsidRDefault="00EE5080" w:rsidP="00BE26EB">
      <w:pPr>
        <w:pStyle w:val="NoSpacing"/>
      </w:pPr>
      <w:r>
        <w:t>Christian Family Montessori School</w:t>
      </w:r>
    </w:p>
    <w:p w14:paraId="071A7B2E" w14:textId="77777777" w:rsidR="00BE26EB" w:rsidRPr="00BE26EB" w:rsidRDefault="00BE26EB" w:rsidP="00BE26EB">
      <w:pPr>
        <w:pStyle w:val="NoSpacing"/>
      </w:pPr>
      <w:r w:rsidRPr="00BE26EB">
        <w:rPr>
          <w:iCs/>
        </w:rPr>
        <w:t>201 Allison St., NW Ste. B</w:t>
      </w:r>
    </w:p>
    <w:p w14:paraId="1DF43881" w14:textId="77777777" w:rsidR="00BE26EB" w:rsidRPr="00BE26EB" w:rsidRDefault="00BE26EB" w:rsidP="00BE26EB">
      <w:pPr>
        <w:pStyle w:val="NoSpacing"/>
      </w:pPr>
      <w:r w:rsidRPr="00BE26EB">
        <w:rPr>
          <w:iCs/>
        </w:rPr>
        <w:t>Washington, DC 20011</w:t>
      </w:r>
    </w:p>
    <w:p w14:paraId="3D286775" w14:textId="77777777" w:rsidR="00BE26EB" w:rsidRDefault="00BE26EB" w:rsidP="00F374DB">
      <w:pPr>
        <w:spacing w:after="0" w:line="240" w:lineRule="auto"/>
      </w:pPr>
    </w:p>
    <w:p w14:paraId="5215CEFE" w14:textId="77777777" w:rsidR="00EE5080" w:rsidRDefault="00EE5080" w:rsidP="00F374DB">
      <w:pPr>
        <w:spacing w:after="0" w:line="240" w:lineRule="auto"/>
      </w:pPr>
      <w:r>
        <w:t>Re: Lease with St. Paul’s Church Rock Creek Parish</w:t>
      </w:r>
    </w:p>
    <w:p w14:paraId="29B2B7CC" w14:textId="77777777" w:rsidR="00F374DB" w:rsidRDefault="00F374DB" w:rsidP="00F374DB">
      <w:pPr>
        <w:spacing w:after="0" w:line="240" w:lineRule="auto"/>
      </w:pPr>
    </w:p>
    <w:p w14:paraId="4841D890" w14:textId="77777777" w:rsidR="00F374DB" w:rsidRDefault="00F374DB" w:rsidP="00F374DB">
      <w:pPr>
        <w:spacing w:after="0" w:line="240" w:lineRule="auto"/>
      </w:pPr>
    </w:p>
    <w:p w14:paraId="211DE2C8" w14:textId="77777777" w:rsidR="00EE5080" w:rsidRDefault="00EE5080" w:rsidP="005F6C0B">
      <w:pPr>
        <w:pStyle w:val="NoSpacing"/>
        <w:jc w:val="both"/>
      </w:pPr>
      <w:r>
        <w:t>Dear Ms</w:t>
      </w:r>
      <w:r w:rsidR="00BE26EB">
        <w:t xml:space="preserve">. </w:t>
      </w:r>
      <w:proofErr w:type="spellStart"/>
      <w:r w:rsidR="00BE26EB" w:rsidRPr="00BE26EB">
        <w:t>Shenk</w:t>
      </w:r>
      <w:proofErr w:type="spellEnd"/>
      <w:r w:rsidR="00BE26EB" w:rsidRPr="00BE26EB">
        <w:t>-Evans</w:t>
      </w:r>
      <w:r>
        <w:t>,</w:t>
      </w:r>
    </w:p>
    <w:p w14:paraId="1291DDAA" w14:textId="77777777" w:rsidR="00F374DB" w:rsidRDefault="00F374DB" w:rsidP="005F6C0B">
      <w:pPr>
        <w:pStyle w:val="NoSpacing"/>
        <w:jc w:val="both"/>
      </w:pPr>
    </w:p>
    <w:p w14:paraId="00F16F6B" w14:textId="355F5465" w:rsidR="002C2610" w:rsidRDefault="008D13C8" w:rsidP="00A63A0A">
      <w:pPr>
        <w:pStyle w:val="NoSpacing"/>
        <w:ind w:firstLine="720"/>
        <w:jc w:val="both"/>
      </w:pPr>
      <w:ins w:id="2" w:author="Anne Geggie" w:date="2015-12-16T19:39:00Z">
        <w:r>
          <w:t xml:space="preserve">First let me say thank you for the time you and </w:t>
        </w:r>
      </w:ins>
      <w:ins w:id="3" w:author="Anne Geggie" w:date="2015-12-16T19:40:00Z">
        <w:r>
          <w:t xml:space="preserve">your board members took this summer to meet with members of St. Paul’s Rock Creek Parish. It was helpful to talk through issues in a detailed way and important to simply spend time creating more relationships between our organizations.  </w:t>
        </w:r>
      </w:ins>
      <w:ins w:id="4" w:author="Anne Geggie" w:date="2015-12-16T19:41:00Z">
        <w:r>
          <w:t xml:space="preserve">As a result of those conversations, </w:t>
        </w:r>
      </w:ins>
      <w:del w:id="5" w:author="Anne Geggie" w:date="2015-12-16T19:42:00Z">
        <w:r w:rsidR="00C968E3" w:rsidDel="008D13C8">
          <w:delText>Y</w:delText>
        </w:r>
      </w:del>
      <w:ins w:id="6" w:author="Anne Geggie" w:date="2015-12-16T19:42:00Z">
        <w:r>
          <w:t>y</w:t>
        </w:r>
      </w:ins>
      <w:r w:rsidR="00C968E3">
        <w:t>ou and other r</w:t>
      </w:r>
      <w:r w:rsidR="00EE5080">
        <w:t xml:space="preserve">epresentatives of </w:t>
      </w:r>
      <w:r w:rsidR="00EE5080" w:rsidRPr="00EE5080">
        <w:t>Christian Family Montessori School</w:t>
      </w:r>
      <w:r w:rsidR="00EE5080">
        <w:t xml:space="preserve"> </w:t>
      </w:r>
      <w:del w:id="7" w:author="Anne Geggie" w:date="2015-12-16T19:42:00Z">
        <w:r w:rsidR="006149E9" w:rsidDel="008D13C8">
          <w:delText xml:space="preserve">(the “School”) </w:delText>
        </w:r>
      </w:del>
      <w:r w:rsidR="00EE5080">
        <w:t xml:space="preserve">have </w:t>
      </w:r>
      <w:r w:rsidR="00292975">
        <w:t>rais</w:t>
      </w:r>
      <w:r w:rsidR="00EE5080">
        <w:t xml:space="preserve">ed several </w:t>
      </w:r>
      <w:r w:rsidR="00292975">
        <w:t>concern</w:t>
      </w:r>
      <w:r w:rsidR="006149E9">
        <w:t>s regard</w:t>
      </w:r>
      <w:r w:rsidR="00292975">
        <w:t xml:space="preserve">ing the School’s use of facilities at </w:t>
      </w:r>
      <w:r w:rsidR="005F6C0B" w:rsidRPr="005F6C0B">
        <w:t>St. Paul’s Church Rock Creek Parish</w:t>
      </w:r>
      <w:ins w:id="8" w:author="Anne Geggie" w:date="2015-12-16T19:42:00Z">
        <w:r>
          <w:t xml:space="preserve">, and about </w:t>
        </w:r>
      </w:ins>
      <w:del w:id="9" w:author="Anne Geggie" w:date="2015-12-16T19:42:00Z">
        <w:r w:rsidR="00C968E3" w:rsidDel="008D13C8">
          <w:delText xml:space="preserve"> pursuant to </w:delText>
        </w:r>
      </w:del>
      <w:r w:rsidR="00C968E3">
        <w:t xml:space="preserve">the </w:t>
      </w:r>
      <w:del w:id="10" w:author="Anne Geggie" w:date="2015-12-16T20:05:00Z">
        <w:r w:rsidR="00C968E3" w:rsidDel="00097BC0">
          <w:delText>l</w:delText>
        </w:r>
      </w:del>
      <w:ins w:id="11" w:author="Anne Geggie" w:date="2015-12-16T20:05:00Z">
        <w:r w:rsidR="00097BC0">
          <w:t>L</w:t>
        </w:r>
      </w:ins>
      <w:r w:rsidR="00C968E3">
        <w:t xml:space="preserve">ease </w:t>
      </w:r>
      <w:ins w:id="12" w:author="Anne Geggie" w:date="2015-12-16T20:05:00Z">
        <w:r w:rsidR="00097BC0">
          <w:t xml:space="preserve">Agreement </w:t>
        </w:r>
      </w:ins>
      <w:r w:rsidR="00C968E3">
        <w:t xml:space="preserve">between </w:t>
      </w:r>
      <w:del w:id="13" w:author="Anne Geggie" w:date="2015-12-16T19:42:00Z">
        <w:r w:rsidR="00C968E3" w:rsidDel="008D13C8">
          <w:delText xml:space="preserve">the </w:delText>
        </w:r>
        <w:r w:rsidR="001927AE" w:rsidDel="008D13C8">
          <w:delText xml:space="preserve">Vestry of </w:delText>
        </w:r>
      </w:del>
      <w:r w:rsidR="001927AE">
        <w:t xml:space="preserve">St. Paul’s </w:t>
      </w:r>
      <w:r w:rsidR="00292975">
        <w:t>Church</w:t>
      </w:r>
      <w:ins w:id="14" w:author="Anne Geggie" w:date="2015-12-16T19:46:00Z">
        <w:r>
          <w:t xml:space="preserve"> (legally, the </w:t>
        </w:r>
        <w:commentRangeStart w:id="15"/>
        <w:r>
          <w:t>Vestry</w:t>
        </w:r>
      </w:ins>
      <w:commentRangeEnd w:id="15"/>
      <w:ins w:id="16" w:author="Anne Geggie" w:date="2015-12-16T20:00:00Z">
        <w:r w:rsidR="00AE48CB">
          <w:rPr>
            <w:rStyle w:val="CommentReference"/>
          </w:rPr>
          <w:commentReference w:id="15"/>
        </w:r>
      </w:ins>
      <w:ins w:id="17" w:author="Anne Geggie" w:date="2015-12-16T19:46:00Z">
        <w:r>
          <w:t>)</w:t>
        </w:r>
      </w:ins>
      <w:r w:rsidR="00292975">
        <w:t xml:space="preserve"> </w:t>
      </w:r>
      <w:del w:id="18" w:author="Anne Geggie" w:date="2015-12-16T19:43:00Z">
        <w:r w:rsidR="001004C1" w:rsidRPr="001004C1" w:rsidDel="008D13C8">
          <w:delText>(the “</w:delText>
        </w:r>
        <w:r w:rsidR="00C968E3" w:rsidDel="008D13C8">
          <w:delText>Church</w:delText>
        </w:r>
        <w:r w:rsidR="001004C1" w:rsidRPr="001004C1" w:rsidDel="008D13C8">
          <w:delText>”)</w:delText>
        </w:r>
        <w:r w:rsidR="00C968E3" w:rsidDel="008D13C8">
          <w:delText xml:space="preserve"> </w:delText>
        </w:r>
      </w:del>
      <w:r w:rsidR="00C968E3">
        <w:t>and the School</w:t>
      </w:r>
      <w:del w:id="19" w:author="Anne Geggie" w:date="2015-12-16T19:43:00Z">
        <w:r w:rsidR="00E66166" w:rsidDel="008D13C8">
          <w:delText xml:space="preserve"> </w:delText>
        </w:r>
        <w:r w:rsidR="00E66166" w:rsidRPr="00E66166" w:rsidDel="008D13C8">
          <w:delText>(the “Lease Agreement”)</w:delText>
        </w:r>
      </w:del>
      <w:r w:rsidR="00C968E3">
        <w:t>.</w:t>
      </w:r>
      <w:r w:rsidR="001004C1" w:rsidRPr="001004C1">
        <w:t xml:space="preserve"> </w:t>
      </w:r>
      <w:ins w:id="20" w:author="Anne Geggie" w:date="2015-12-16T19:43:00Z">
        <w:r>
          <w:t xml:space="preserve">As I hope you know, we are supportive of your school and its mission. </w:t>
        </w:r>
      </w:ins>
      <w:r w:rsidR="00E66166">
        <w:t xml:space="preserve">In light of </w:t>
      </w:r>
      <w:ins w:id="21" w:author="Anne Geggie" w:date="2015-12-16T19:45:00Z">
        <w:r>
          <w:t>this, and because of the long-term nature of our rental relationship</w:t>
        </w:r>
      </w:ins>
      <w:del w:id="22" w:author="Anne Geggie" w:date="2015-12-16T19:45:00Z">
        <w:r w:rsidR="00E66166" w:rsidDel="008D13C8">
          <w:delText xml:space="preserve">the fact that the operations of the School have been located at </w:delText>
        </w:r>
        <w:r w:rsidR="00E66166" w:rsidRPr="00E66166" w:rsidDel="008D13C8">
          <w:delText>St. Paul’s Church Rock Creek Parish</w:delText>
        </w:r>
        <w:r w:rsidR="00E66166" w:rsidDel="008D13C8">
          <w:delText xml:space="preserve"> for several years</w:delText>
        </w:r>
      </w:del>
      <w:r w:rsidR="00E66166">
        <w:t xml:space="preserve">, the Church </w:t>
      </w:r>
      <w:r w:rsidR="00292975">
        <w:t xml:space="preserve">has </w:t>
      </w:r>
      <w:r w:rsidR="006149E9">
        <w:t>given</w:t>
      </w:r>
      <w:r w:rsidR="002C2610">
        <w:t xml:space="preserve"> </w:t>
      </w:r>
      <w:r w:rsidR="00E66166">
        <w:t>much thought and</w:t>
      </w:r>
      <w:r w:rsidR="002C2610">
        <w:t xml:space="preserve"> consideration to </w:t>
      </w:r>
      <w:r w:rsidR="006149E9">
        <w:t>these concerns</w:t>
      </w:r>
      <w:r w:rsidR="00E66166">
        <w:t>.</w:t>
      </w:r>
      <w:r w:rsidR="006149E9">
        <w:t xml:space="preserve"> </w:t>
      </w:r>
      <w:r w:rsidR="001368AF" w:rsidRPr="001368AF">
        <w:t xml:space="preserve">We appreciate that the evolving and dynamic nature of the programs operated by the School since it first located at </w:t>
      </w:r>
      <w:ins w:id="23" w:author="Anne Geggie" w:date="2015-12-16T19:46:00Z">
        <w:r>
          <w:t>the Church</w:t>
        </w:r>
      </w:ins>
      <w:del w:id="24" w:author="Anne Geggie" w:date="2015-12-16T19:46:00Z">
        <w:r w:rsidR="001368AF" w:rsidRPr="001368AF" w:rsidDel="008D13C8">
          <w:delText>St. Paul’s Church Rock Creek Parish</w:delText>
        </w:r>
      </w:del>
      <w:r w:rsidR="001368AF" w:rsidRPr="001368AF">
        <w:t xml:space="preserve"> might cause the </w:t>
      </w:r>
      <w:ins w:id="25" w:author="Anne Geggie" w:date="2015-12-16T19:46:00Z">
        <w:r>
          <w:t>s</w:t>
        </w:r>
      </w:ins>
      <w:del w:id="26" w:author="Anne Geggie" w:date="2015-12-16T19:46:00Z">
        <w:r w:rsidR="001368AF" w:rsidRPr="001368AF" w:rsidDel="008D13C8">
          <w:delText>S</w:delText>
        </w:r>
      </w:del>
      <w:r w:rsidR="001368AF" w:rsidRPr="001368AF">
        <w:t xml:space="preserve">chool to periodically reassess the adequacy of the leased </w:t>
      </w:r>
      <w:del w:id="27" w:author="Anne Geggie" w:date="2015-12-16T19:48:00Z">
        <w:r w:rsidR="001368AF" w:rsidRPr="001368AF" w:rsidDel="008D13C8">
          <w:delText xml:space="preserve">facilities </w:delText>
        </w:r>
      </w:del>
      <w:ins w:id="28" w:author="Anne Geggie" w:date="2015-12-16T19:48:00Z">
        <w:r>
          <w:t xml:space="preserve">space </w:t>
        </w:r>
      </w:ins>
      <w:r w:rsidR="001368AF" w:rsidRPr="001368AF">
        <w:t>for the School’s purposes.</w:t>
      </w:r>
    </w:p>
    <w:p w14:paraId="494C193D" w14:textId="77777777" w:rsidR="002C2610" w:rsidRDefault="002C2610" w:rsidP="005F6C0B">
      <w:pPr>
        <w:pStyle w:val="NoSpacing"/>
        <w:jc w:val="both"/>
      </w:pPr>
    </w:p>
    <w:p w14:paraId="077109F0" w14:textId="1B6B74B7" w:rsidR="007E1EE6" w:rsidRDefault="001368AF" w:rsidP="005F6C0B">
      <w:pPr>
        <w:pStyle w:val="NoSpacing"/>
        <w:ind w:firstLine="720"/>
        <w:jc w:val="both"/>
      </w:pPr>
      <w:r>
        <w:t xml:space="preserve">The </w:t>
      </w:r>
      <w:del w:id="29" w:author="Anne Geggie" w:date="2015-12-16T19:48:00Z">
        <w:r w:rsidR="00402F3A" w:rsidDel="008D13C8">
          <w:delText xml:space="preserve">provisions of the </w:delText>
        </w:r>
      </w:del>
      <w:r w:rsidR="004612F7">
        <w:t xml:space="preserve">executed </w:t>
      </w:r>
      <w:r>
        <w:t>Lease Agreement</w:t>
      </w:r>
      <w:del w:id="30" w:author="Anne Geggie" w:date="2015-12-16T19:48:00Z">
        <w:r w:rsidR="00402F3A" w:rsidDel="008D13C8">
          <w:delText>, which</w:delText>
        </w:r>
        <w:r w:rsidDel="008D13C8">
          <w:delText xml:space="preserve"> </w:delText>
        </w:r>
        <w:r w:rsidR="00402F3A" w:rsidDel="008D13C8">
          <w:delText xml:space="preserve">cover many topics concerning the </w:delText>
        </w:r>
        <w:r w:rsidR="00402F3A" w:rsidRPr="00402F3A" w:rsidDel="008D13C8">
          <w:delText xml:space="preserve">rights, obligations and conduct </w:delText>
        </w:r>
        <w:r w:rsidR="00402F3A" w:rsidDel="008D13C8">
          <w:delText xml:space="preserve">of the parties, </w:delText>
        </w:r>
        <w:r w:rsidR="00D45DE6" w:rsidDel="008D13C8">
          <w:delText>govern</w:delText>
        </w:r>
      </w:del>
      <w:ins w:id="31" w:author="Anne Geggie" w:date="2015-12-16T19:48:00Z">
        <w:r w:rsidR="008D13C8">
          <w:t xml:space="preserve"> is what we have used as a guide to our response</w:t>
        </w:r>
      </w:ins>
      <w:ins w:id="32" w:author="Anne Geggie" w:date="2015-12-16T19:50:00Z">
        <w:r w:rsidR="008D13C8">
          <w:t>s</w:t>
        </w:r>
      </w:ins>
      <w:ins w:id="33" w:author="Anne Geggie" w:date="2015-12-16T19:48:00Z">
        <w:r w:rsidR="008D13C8">
          <w:t xml:space="preserve">, as </w:t>
        </w:r>
        <w:del w:id="34" w:author="Gallas, Brandon D." w:date="2015-12-27T23:26:00Z">
          <w:r w:rsidR="008D13C8" w:rsidDel="005708A3">
            <w:delText xml:space="preserve">the Lease </w:delText>
          </w:r>
        </w:del>
      </w:ins>
      <w:ins w:id="35" w:author="Gallas, Brandon D." w:date="2015-12-27T23:26:00Z">
        <w:r w:rsidR="005708A3">
          <w:t xml:space="preserve">it </w:t>
        </w:r>
      </w:ins>
      <w:ins w:id="36" w:author="Anne Geggie" w:date="2015-12-16T19:48:00Z">
        <w:r w:rsidR="008D13C8">
          <w:t xml:space="preserve">is the document that </w:t>
        </w:r>
      </w:ins>
      <w:ins w:id="37" w:author="Anne Geggie" w:date="2015-12-16T19:51:00Z">
        <w:r w:rsidR="008D13C8">
          <w:t>governs our interactions</w:t>
        </w:r>
      </w:ins>
      <w:r w:rsidR="00D45DE6">
        <w:t>.</w:t>
      </w:r>
      <w:r w:rsidR="004612F7">
        <w:t xml:space="preserve"> </w:t>
      </w:r>
      <w:r w:rsidR="00D45DE6">
        <w:t xml:space="preserve">The </w:t>
      </w:r>
      <w:del w:id="38" w:author="Anne Geggie" w:date="2015-12-16T19:51:00Z">
        <w:r w:rsidR="00D45DE6" w:rsidDel="008D13C8">
          <w:delText xml:space="preserve">provisions </w:delText>
        </w:r>
      </w:del>
      <w:ins w:id="39" w:author="Anne Geggie" w:date="2015-12-16T19:51:00Z">
        <w:del w:id="40" w:author="Gallas, Brandon D." w:date="2015-12-27T23:24:00Z">
          <w:r w:rsidR="008D13C8" w:rsidDel="005708A3">
            <w:delText xml:space="preserve">document </w:delText>
          </w:r>
        </w:del>
      </w:ins>
      <w:ins w:id="41" w:author="Gallas, Brandon D." w:date="2015-12-27T23:24:00Z">
        <w:r w:rsidR="005708A3">
          <w:t>Lease</w:t>
        </w:r>
      </w:ins>
      <w:ins w:id="42" w:author="Gallas, Brandon D." w:date="2015-12-27T23:25:00Z">
        <w:r w:rsidR="005708A3">
          <w:t xml:space="preserve"> Agreement</w:t>
        </w:r>
      </w:ins>
      <w:ins w:id="43" w:author="Gallas, Brandon D." w:date="2015-12-27T23:24:00Z">
        <w:r w:rsidR="005708A3">
          <w:t xml:space="preserve"> </w:t>
        </w:r>
      </w:ins>
      <w:r w:rsidR="00D45DE6">
        <w:t>may</w:t>
      </w:r>
      <w:r w:rsidR="004612F7">
        <w:t xml:space="preserve"> not necessarily fully align with the School’s </w:t>
      </w:r>
      <w:r w:rsidR="00D45DE6">
        <w:t xml:space="preserve">current </w:t>
      </w:r>
      <w:r w:rsidR="004612F7">
        <w:t xml:space="preserve">expectations or assessment of </w:t>
      </w:r>
      <w:ins w:id="44" w:author="Anne Geggie" w:date="2015-12-16T19:52:00Z">
        <w:r w:rsidR="008D13C8">
          <w:t xml:space="preserve">its </w:t>
        </w:r>
      </w:ins>
      <w:r w:rsidR="004612F7">
        <w:t>need</w:t>
      </w:r>
      <w:ins w:id="45" w:author="Gallas, Brandon D." w:date="2015-12-27T23:23:00Z">
        <w:r w:rsidR="005708A3">
          <w:t>s</w:t>
        </w:r>
      </w:ins>
      <w:r w:rsidR="00D45DE6">
        <w:t xml:space="preserve"> </w:t>
      </w:r>
      <w:r w:rsidR="004612F7">
        <w:t>at any particular time</w:t>
      </w:r>
      <w:r w:rsidR="00402F3A">
        <w:t xml:space="preserve">. </w:t>
      </w:r>
      <w:r w:rsidRPr="001368AF">
        <w:t>However,</w:t>
      </w:r>
      <w:ins w:id="46" w:author="Gallas, Brandon D." w:date="2015-12-27T23:27:00Z">
        <w:r w:rsidR="005708A3">
          <w:t xml:space="preserve"> </w:t>
        </w:r>
      </w:ins>
      <w:del w:id="47" w:author="Gallas, Brandon D." w:date="2015-12-27T23:27:00Z">
        <w:r w:rsidRPr="001368AF" w:rsidDel="005708A3">
          <w:delText xml:space="preserve"> </w:delText>
        </w:r>
      </w:del>
      <w:ins w:id="48" w:author="Anne Geggie" w:date="2015-12-16T20:12:00Z">
        <w:del w:id="49" w:author="Gallas, Brandon D." w:date="2015-12-27T23:27:00Z">
          <w:r w:rsidR="00E8075F" w:rsidDel="005708A3">
            <w:delText xml:space="preserve">we must use </w:delText>
          </w:r>
        </w:del>
      </w:ins>
      <w:del w:id="50" w:author="Anne Geggie" w:date="2015-12-16T20:12:00Z">
        <w:r w:rsidRPr="001368AF" w:rsidDel="00E8075F">
          <w:delText xml:space="preserve">the </w:delText>
        </w:r>
        <w:r w:rsidR="001F0749" w:rsidDel="00E8075F">
          <w:delText xml:space="preserve">provisions of </w:delText>
        </w:r>
      </w:del>
      <w:r w:rsidR="001F0749">
        <w:t xml:space="preserve">the </w:t>
      </w:r>
      <w:r w:rsidRPr="001368AF">
        <w:t xml:space="preserve">Lease Agreement </w:t>
      </w:r>
      <w:ins w:id="51" w:author="Gallas, Brandon D." w:date="2015-12-27T23:27:00Z">
        <w:r w:rsidR="005708A3">
          <w:t xml:space="preserve">is the best place to start </w:t>
        </w:r>
      </w:ins>
      <w:del w:id="52" w:author="Anne Geggie" w:date="2015-12-16T19:52:00Z">
        <w:r w:rsidR="00D45DE6" w:rsidDel="008D13C8">
          <w:delText xml:space="preserve">in effect </w:delText>
        </w:r>
        <w:r w:rsidR="001F0749" w:rsidDel="008D13C8">
          <w:delText xml:space="preserve">are to be applied </w:delText>
        </w:r>
      </w:del>
      <w:r w:rsidR="001F0749">
        <w:t>in</w:t>
      </w:r>
      <w:r w:rsidR="004612F7">
        <w:t xml:space="preserve"> </w:t>
      </w:r>
      <w:r w:rsidR="001F0749">
        <w:t>resolving</w:t>
      </w:r>
      <w:r w:rsidRPr="001368AF">
        <w:t xml:space="preserve"> </w:t>
      </w:r>
      <w:r w:rsidR="001F0749">
        <w:t xml:space="preserve">or addressing </w:t>
      </w:r>
      <w:del w:id="53" w:author="Anne Geggie" w:date="2015-12-16T19:52:00Z">
        <w:r w:rsidR="001F0749" w:rsidDel="008D13C8">
          <w:delText>the</w:delText>
        </w:r>
        <w:r w:rsidRPr="001368AF" w:rsidDel="008D13C8">
          <w:delText xml:space="preserve"> </w:delText>
        </w:r>
      </w:del>
      <w:r w:rsidRPr="001368AF">
        <w:t>issues and concerns</w:t>
      </w:r>
      <w:r w:rsidR="001F0749">
        <w:t xml:space="preserve"> raised by </w:t>
      </w:r>
      <w:ins w:id="54" w:author="Anne Geggie" w:date="2015-12-16T19:52:00Z">
        <w:r w:rsidR="008D13C8">
          <w:t>either organization</w:t>
        </w:r>
      </w:ins>
      <w:ins w:id="55" w:author="Gallas, Brandon D." w:date="2015-12-27T23:28:00Z">
        <w:r w:rsidR="005708A3">
          <w:t>. Below</w:t>
        </w:r>
      </w:ins>
      <w:ins w:id="56" w:author="Gallas, Brandon D." w:date="2015-12-27T23:56:00Z">
        <w:r w:rsidR="00B36C24">
          <w:t>,</w:t>
        </w:r>
      </w:ins>
      <w:ins w:id="57" w:author="Gallas, Brandon D." w:date="2015-12-27T23:28:00Z">
        <w:r w:rsidR="005708A3">
          <w:t xml:space="preserve"> we </w:t>
        </w:r>
      </w:ins>
      <w:ins w:id="58" w:author="Gallas, Brandon D." w:date="2015-12-27T23:57:00Z">
        <w:r w:rsidR="00B36C24">
          <w:t>review elements of</w:t>
        </w:r>
      </w:ins>
      <w:ins w:id="59" w:author="Gallas, Brandon D." w:date="2015-12-27T23:28:00Z">
        <w:r w:rsidR="005708A3">
          <w:t xml:space="preserve"> the</w:t>
        </w:r>
      </w:ins>
      <w:del w:id="60" w:author="Anne Geggie" w:date="2015-12-16T19:52:00Z">
        <w:r w:rsidR="001F0749" w:rsidDel="008D13C8">
          <w:delText xml:space="preserve">the </w:delText>
        </w:r>
        <w:r w:rsidR="00D45DE6" w:rsidDel="008D13C8">
          <w:delText>parties</w:delText>
        </w:r>
      </w:del>
      <w:del w:id="61" w:author="Gallas, Brandon D." w:date="2015-12-27T23:29:00Z">
        <w:r w:rsidRPr="001368AF" w:rsidDel="005708A3">
          <w:delText xml:space="preserve">. </w:delText>
        </w:r>
        <w:r w:rsidR="001927AE" w:rsidDel="005708A3">
          <w:delText xml:space="preserve">A </w:delText>
        </w:r>
        <w:r w:rsidR="00B51287" w:rsidDel="005708A3">
          <w:delText>discuss</w:delText>
        </w:r>
        <w:r w:rsidR="00D45DE6" w:rsidDel="005708A3">
          <w:delText xml:space="preserve">ion </w:delText>
        </w:r>
      </w:del>
      <w:ins w:id="62" w:author="Anne Geggie" w:date="2015-12-16T19:53:00Z">
        <w:del w:id="63" w:author="Gallas, Brandon D." w:date="2015-12-27T23:29:00Z">
          <w:r w:rsidR="008D13C8" w:rsidDel="005708A3">
            <w:delText xml:space="preserve">review </w:delText>
          </w:r>
        </w:del>
      </w:ins>
      <w:del w:id="64" w:author="Gallas, Brandon D." w:date="2015-12-27T23:29:00Z">
        <w:r w:rsidR="00D45DE6" w:rsidDel="005708A3">
          <w:delText xml:space="preserve">of </w:delText>
        </w:r>
        <w:r w:rsidR="002173C5" w:rsidDel="005708A3">
          <w:delText xml:space="preserve">the application of </w:delText>
        </w:r>
        <w:r w:rsidR="002173C5" w:rsidRPr="002173C5" w:rsidDel="005708A3">
          <w:delText>the provisions of the</w:delText>
        </w:r>
      </w:del>
      <w:r w:rsidR="002173C5" w:rsidRPr="002173C5">
        <w:t xml:space="preserve"> Lease Agreement </w:t>
      </w:r>
      <w:ins w:id="65" w:author="Gallas, Brandon D." w:date="2015-12-27T23:57:00Z">
        <w:r w:rsidR="00B36C24">
          <w:t>as they relate to</w:t>
        </w:r>
      </w:ins>
      <w:ins w:id="66" w:author="Gallas, Brandon D." w:date="2015-12-27T23:30:00Z">
        <w:r w:rsidR="005708A3">
          <w:t xml:space="preserve"> </w:t>
        </w:r>
      </w:ins>
      <w:ins w:id="67" w:author="Anne Geggie" w:date="2015-12-16T19:53:00Z">
        <w:del w:id="68" w:author="Gallas, Brandon D." w:date="2015-12-27T23:30:00Z">
          <w:r w:rsidR="008D13C8" w:rsidDel="005708A3">
            <w:delText xml:space="preserve">in light of </w:delText>
          </w:r>
        </w:del>
      </w:ins>
      <w:del w:id="69" w:author="Anne Geggie" w:date="2015-12-16T19:53:00Z">
        <w:r w:rsidR="002173C5" w:rsidDel="008D13C8">
          <w:delText xml:space="preserve">to </w:delText>
        </w:r>
      </w:del>
      <w:r w:rsidR="00D45DE6">
        <w:t>some of the key issues and concerns</w:t>
      </w:r>
      <w:del w:id="70" w:author="Gallas, Brandon D." w:date="2015-12-27T23:30:00Z">
        <w:r w:rsidR="00D45DE6" w:rsidDel="005708A3">
          <w:delText xml:space="preserve"> </w:delText>
        </w:r>
      </w:del>
      <w:ins w:id="71" w:author="Anne Geggie" w:date="2015-12-16T19:53:00Z">
        <w:del w:id="72" w:author="Gallas, Brandon D." w:date="2015-12-27T23:30:00Z">
          <w:r w:rsidR="008D13C8" w:rsidDel="005708A3">
            <w:delText xml:space="preserve">raised recently </w:delText>
          </w:r>
        </w:del>
      </w:ins>
      <w:del w:id="73" w:author="Gallas, Brandon D." w:date="2015-12-27T23:30:00Z">
        <w:r w:rsidR="00D45DE6" w:rsidDel="005708A3">
          <w:delText xml:space="preserve">is </w:delText>
        </w:r>
        <w:r w:rsidR="001927AE" w:rsidDel="005708A3">
          <w:delText>below</w:delText>
        </w:r>
      </w:del>
      <w:ins w:id="74" w:author="Gallas, Brandon D." w:date="2015-12-27T23:30:00Z">
        <w:r w:rsidR="005708A3">
          <w:t xml:space="preserve"> you have raised</w:t>
        </w:r>
      </w:ins>
      <w:r w:rsidR="00D45DE6">
        <w:t>.</w:t>
      </w:r>
    </w:p>
    <w:p w14:paraId="1696F3CA" w14:textId="77777777" w:rsidR="007E1EE6" w:rsidRDefault="007E1EE6" w:rsidP="00566411">
      <w:pPr>
        <w:pStyle w:val="NoSpacing"/>
        <w:jc w:val="both"/>
      </w:pPr>
    </w:p>
    <w:p w14:paraId="38133751" w14:textId="77777777" w:rsidR="00A63A0A" w:rsidRDefault="00714FC8" w:rsidP="00DF4930">
      <w:pPr>
        <w:pStyle w:val="NoSpacing"/>
        <w:ind w:firstLine="720"/>
        <w:jc w:val="both"/>
        <w:rPr>
          <w:rFonts w:cstheme="minorHAnsi"/>
        </w:rPr>
      </w:pPr>
      <w:r w:rsidRPr="00714FC8">
        <w:rPr>
          <w:rFonts w:cstheme="minorHAnsi"/>
        </w:rPr>
        <w:t>•</w:t>
      </w:r>
      <w:r>
        <w:rPr>
          <w:rFonts w:cstheme="minorHAnsi"/>
        </w:rPr>
        <w:t xml:space="preserve"> </w:t>
      </w:r>
      <w:del w:id="75" w:author="Anne Geggie" w:date="2015-12-16T19:54:00Z">
        <w:r w:rsidR="00C37404" w:rsidDel="001D4F9E">
          <w:rPr>
            <w:rFonts w:cstheme="minorHAnsi"/>
            <w:i/>
          </w:rPr>
          <w:delText>Security Costs</w:delText>
        </w:r>
      </w:del>
      <w:ins w:id="76" w:author="Anne Geggie" w:date="2015-12-16T19:54:00Z">
        <w:r w:rsidR="001D4F9E">
          <w:rPr>
            <w:rFonts w:cstheme="minorHAnsi"/>
            <w:i/>
          </w:rPr>
          <w:t>Use + Cost of Building</w:t>
        </w:r>
      </w:ins>
      <w:r>
        <w:rPr>
          <w:rFonts w:cstheme="minorHAnsi"/>
        </w:rPr>
        <w:t>.</w:t>
      </w:r>
      <w:r w:rsidR="00D87310">
        <w:rPr>
          <w:rFonts w:cstheme="minorHAnsi"/>
        </w:rPr>
        <w:t xml:space="preserve"> </w:t>
      </w:r>
      <w:r w:rsidR="00006766">
        <w:rPr>
          <w:rFonts w:cstheme="minorHAnsi"/>
        </w:rPr>
        <w:t xml:space="preserve"> Under the Lease Agreement, t</w:t>
      </w:r>
      <w:r>
        <w:rPr>
          <w:rFonts w:cstheme="minorHAnsi"/>
        </w:rPr>
        <w:t xml:space="preserve">he </w:t>
      </w:r>
      <w:r w:rsidR="006625CB">
        <w:rPr>
          <w:rFonts w:cstheme="minorHAnsi"/>
        </w:rPr>
        <w:t xml:space="preserve">School </w:t>
      </w:r>
      <w:r w:rsidR="00006766">
        <w:rPr>
          <w:rFonts w:cstheme="minorHAnsi"/>
        </w:rPr>
        <w:t xml:space="preserve">generally has use </w:t>
      </w:r>
      <w:r w:rsidR="009E79C4">
        <w:rPr>
          <w:rFonts w:cstheme="minorHAnsi"/>
        </w:rPr>
        <w:t xml:space="preserve">of certain portions </w:t>
      </w:r>
      <w:r w:rsidR="002173C5">
        <w:rPr>
          <w:rFonts w:cstheme="minorHAnsi"/>
        </w:rPr>
        <w:t>of the b</w:t>
      </w:r>
      <w:r>
        <w:rPr>
          <w:rFonts w:cstheme="minorHAnsi"/>
        </w:rPr>
        <w:t>uilding from 7am to 7pm Monday</w:t>
      </w:r>
      <w:r w:rsidR="00B93C33">
        <w:rPr>
          <w:rFonts w:cstheme="minorHAnsi"/>
        </w:rPr>
        <w:t>s</w:t>
      </w:r>
      <w:r>
        <w:rPr>
          <w:rFonts w:cstheme="minorHAnsi"/>
        </w:rPr>
        <w:t xml:space="preserve"> through Friday</w:t>
      </w:r>
      <w:r w:rsidR="00B93C33">
        <w:rPr>
          <w:rFonts w:cstheme="minorHAnsi"/>
        </w:rPr>
        <w:t>s</w:t>
      </w:r>
      <w:r>
        <w:rPr>
          <w:rFonts w:cstheme="minorHAnsi"/>
        </w:rPr>
        <w:t xml:space="preserve"> and 8am to 5pm Saturdays</w:t>
      </w:r>
      <w:r w:rsidR="00006766">
        <w:rPr>
          <w:rFonts w:cstheme="minorHAnsi"/>
        </w:rPr>
        <w:t xml:space="preserve"> (other than on any</w:t>
      </w:r>
      <w:r w:rsidR="00006766" w:rsidRPr="00006766">
        <w:rPr>
          <w:rFonts w:cstheme="minorHAnsi"/>
        </w:rPr>
        <w:t xml:space="preserve"> December 24</w:t>
      </w:r>
      <w:r w:rsidR="00006766" w:rsidRPr="00006766">
        <w:rPr>
          <w:rFonts w:cstheme="minorHAnsi"/>
          <w:vertAlign w:val="superscript"/>
        </w:rPr>
        <w:t>th</w:t>
      </w:r>
      <w:r w:rsidR="00006766" w:rsidRPr="00006766">
        <w:rPr>
          <w:rFonts w:cstheme="minorHAnsi"/>
        </w:rPr>
        <w:t xml:space="preserve"> and December 25</w:t>
      </w:r>
      <w:r w:rsidR="00006766" w:rsidRPr="00006766">
        <w:rPr>
          <w:rFonts w:cstheme="minorHAnsi"/>
          <w:vertAlign w:val="superscript"/>
        </w:rPr>
        <w:t>th</w:t>
      </w:r>
      <w:del w:id="77" w:author="Anne Geggie" w:date="2015-12-16T19:55:00Z">
        <w:r w:rsidR="00006766" w:rsidDel="001D4F9E">
          <w:rPr>
            <w:rFonts w:cstheme="minorHAnsi"/>
            <w:vertAlign w:val="superscript"/>
          </w:rPr>
          <w:delText>)</w:delText>
        </w:r>
      </w:del>
      <w:ins w:id="78" w:author="Anne Geggie" w:date="2015-12-16T19:55:00Z">
        <w:r w:rsidR="001D4F9E">
          <w:rPr>
            <w:rFonts w:cstheme="minorHAnsi"/>
          </w:rPr>
          <w:t>)</w:t>
        </w:r>
      </w:ins>
      <w:r w:rsidR="0059140B">
        <w:rPr>
          <w:rFonts w:cstheme="minorHAnsi"/>
        </w:rPr>
        <w:t xml:space="preserve">. In addition, the School may use portions of the </w:t>
      </w:r>
      <w:r w:rsidR="002173C5">
        <w:rPr>
          <w:rFonts w:cstheme="minorHAnsi"/>
        </w:rPr>
        <w:t>building and g</w:t>
      </w:r>
      <w:r w:rsidR="0059140B">
        <w:rPr>
          <w:rFonts w:cstheme="minorHAnsi"/>
        </w:rPr>
        <w:t>rounds</w:t>
      </w:r>
      <w:r w:rsidR="0059140B" w:rsidRPr="0059140B">
        <w:rPr>
          <w:rFonts w:cstheme="minorHAnsi"/>
        </w:rPr>
        <w:t xml:space="preserve"> at other times</w:t>
      </w:r>
      <w:r w:rsidR="0059140B">
        <w:rPr>
          <w:rFonts w:cstheme="minorHAnsi"/>
        </w:rPr>
        <w:t xml:space="preserve">, to the extent and as provided in </w:t>
      </w:r>
      <w:r w:rsidR="009E79C4">
        <w:rPr>
          <w:rFonts w:cstheme="minorHAnsi"/>
        </w:rPr>
        <w:t>the</w:t>
      </w:r>
      <w:r w:rsidR="006625CB">
        <w:rPr>
          <w:rFonts w:cstheme="minorHAnsi"/>
        </w:rPr>
        <w:t xml:space="preserve"> </w:t>
      </w:r>
      <w:r w:rsidR="0059140B">
        <w:rPr>
          <w:rFonts w:cstheme="minorHAnsi"/>
        </w:rPr>
        <w:t xml:space="preserve">Lease </w:t>
      </w:r>
      <w:r w:rsidR="00C775CB">
        <w:rPr>
          <w:rFonts w:cstheme="minorHAnsi"/>
        </w:rPr>
        <w:t>Agreement</w:t>
      </w:r>
      <w:r w:rsidR="00006766">
        <w:rPr>
          <w:rFonts w:cstheme="minorHAnsi"/>
        </w:rPr>
        <w:t>.</w:t>
      </w:r>
      <w:r w:rsidR="006625CB">
        <w:rPr>
          <w:rFonts w:cstheme="minorHAnsi"/>
        </w:rPr>
        <w:t xml:space="preserve"> </w:t>
      </w:r>
    </w:p>
    <w:p w14:paraId="543DFB56" w14:textId="77777777" w:rsidR="00A63A0A" w:rsidRDefault="00A63A0A" w:rsidP="00A63A0A">
      <w:pPr>
        <w:pStyle w:val="NoSpacing"/>
        <w:jc w:val="both"/>
        <w:rPr>
          <w:rFonts w:cstheme="minorHAnsi"/>
        </w:rPr>
      </w:pPr>
    </w:p>
    <w:p w14:paraId="68DFF512" w14:textId="1635E850" w:rsidR="005C7B70" w:rsidRPr="005C7B70" w:rsidRDefault="005C7B70" w:rsidP="00E13328">
      <w:pPr>
        <w:pStyle w:val="NoSpacing"/>
        <w:jc w:val="both"/>
        <w:rPr>
          <w:rFonts w:cstheme="minorHAnsi"/>
        </w:rPr>
      </w:pPr>
      <w:r>
        <w:rPr>
          <w:rFonts w:cstheme="minorHAnsi"/>
        </w:rPr>
        <w:tab/>
      </w:r>
      <w:r w:rsidR="005C6253" w:rsidRPr="005C6253">
        <w:rPr>
          <w:rFonts w:cstheme="minorHAnsi"/>
        </w:rPr>
        <w:t xml:space="preserve">If the School fails to vacate the premises </w:t>
      </w:r>
      <w:del w:id="79" w:author="Anne Geggie" w:date="2015-12-16T19:59:00Z">
        <w:r w:rsidR="005C6253" w:rsidRPr="005C6253" w:rsidDel="00AE48CB">
          <w:rPr>
            <w:rFonts w:cstheme="minorHAnsi"/>
          </w:rPr>
          <w:delText xml:space="preserve">timely </w:delText>
        </w:r>
      </w:del>
      <w:r w:rsidR="005C6253" w:rsidRPr="005C6253">
        <w:rPr>
          <w:rFonts w:cstheme="minorHAnsi"/>
        </w:rPr>
        <w:t xml:space="preserve">by the end of a day (for example, by 7pm on a Monday), the School may incur additional charges for security costs. </w:t>
      </w:r>
      <w:r w:rsidRPr="005C7B70">
        <w:rPr>
          <w:rFonts w:cstheme="minorHAnsi"/>
        </w:rPr>
        <w:t xml:space="preserve">The </w:t>
      </w:r>
      <w:r w:rsidR="005C6253">
        <w:rPr>
          <w:rFonts w:cstheme="minorHAnsi"/>
        </w:rPr>
        <w:t xml:space="preserve">Church has the right </w:t>
      </w:r>
      <w:r w:rsidRPr="005C7B70">
        <w:rPr>
          <w:rFonts w:cstheme="minorHAnsi"/>
        </w:rPr>
        <w:t>to charge the School</w:t>
      </w:r>
      <w:r w:rsidR="005C6253">
        <w:rPr>
          <w:rFonts w:cstheme="minorHAnsi"/>
        </w:rPr>
        <w:t>,</w:t>
      </w:r>
      <w:r w:rsidRPr="005C7B70">
        <w:rPr>
          <w:rFonts w:cstheme="minorHAnsi"/>
        </w:rPr>
        <w:t xml:space="preserve"> </w:t>
      </w:r>
      <w:r w:rsidR="005C6253" w:rsidRPr="005C6253">
        <w:rPr>
          <w:rFonts w:cstheme="minorHAnsi"/>
        </w:rPr>
        <w:t>under Section 1.04 of the Lease Agreement</w:t>
      </w:r>
      <w:r w:rsidR="005C6253">
        <w:rPr>
          <w:rFonts w:cstheme="minorHAnsi"/>
        </w:rPr>
        <w:t>,</w:t>
      </w:r>
      <w:r w:rsidR="005C6253" w:rsidRPr="005C6253">
        <w:rPr>
          <w:rFonts w:cstheme="minorHAnsi"/>
        </w:rPr>
        <w:t xml:space="preserve"> </w:t>
      </w:r>
      <w:r w:rsidRPr="005C7B70">
        <w:rPr>
          <w:rFonts w:cstheme="minorHAnsi"/>
        </w:rPr>
        <w:t xml:space="preserve">for the </w:t>
      </w:r>
      <w:r w:rsidR="005C6253">
        <w:rPr>
          <w:rFonts w:cstheme="minorHAnsi"/>
        </w:rPr>
        <w:t>Church</w:t>
      </w:r>
      <w:r w:rsidRPr="005C7B70">
        <w:rPr>
          <w:rFonts w:cstheme="minorHAnsi"/>
        </w:rPr>
        <w:t>’s security systems or personnel costs incurr</w:t>
      </w:r>
      <w:r w:rsidR="002173C5">
        <w:rPr>
          <w:rFonts w:cstheme="minorHAnsi"/>
        </w:rPr>
        <w:t>ed for the School’s use of the b</w:t>
      </w:r>
      <w:r w:rsidRPr="005C7B70">
        <w:rPr>
          <w:rFonts w:cstheme="minorHAnsi"/>
        </w:rPr>
        <w:t>uil</w:t>
      </w:r>
      <w:r w:rsidR="00D45DE6">
        <w:rPr>
          <w:rFonts w:cstheme="minorHAnsi"/>
        </w:rPr>
        <w:t xml:space="preserve">ding and </w:t>
      </w:r>
      <w:r w:rsidR="002173C5">
        <w:rPr>
          <w:rFonts w:cstheme="minorHAnsi"/>
        </w:rPr>
        <w:t>g</w:t>
      </w:r>
      <w:r w:rsidRPr="005C7B70">
        <w:rPr>
          <w:rFonts w:cstheme="minorHAnsi"/>
        </w:rPr>
        <w:t xml:space="preserve">rounds </w:t>
      </w:r>
      <w:r w:rsidR="005C6253">
        <w:rPr>
          <w:rFonts w:cstheme="minorHAnsi"/>
        </w:rPr>
        <w:t>beyond the specified times</w:t>
      </w:r>
      <w:r w:rsidRPr="005C7B70">
        <w:rPr>
          <w:rFonts w:cstheme="minorHAnsi"/>
        </w:rPr>
        <w:t xml:space="preserve">. </w:t>
      </w:r>
      <w:commentRangeStart w:id="80"/>
      <w:ins w:id="81" w:author="Anne Geggie" w:date="2015-12-16T19:55:00Z">
        <w:r w:rsidR="00E13328">
          <w:rPr>
            <w:rFonts w:cstheme="minorHAnsi"/>
          </w:rPr>
          <w:t>Effective</w:t>
        </w:r>
      </w:ins>
      <w:commentRangeEnd w:id="80"/>
      <w:ins w:id="82" w:author="Anne Geggie" w:date="2015-12-16T20:01:00Z">
        <w:r w:rsidR="00AE48CB">
          <w:rPr>
            <w:rStyle w:val="CommentReference"/>
          </w:rPr>
          <w:commentReference w:id="80"/>
        </w:r>
      </w:ins>
      <w:ins w:id="83" w:author="Anne Geggie" w:date="2015-12-16T19:55:00Z">
        <w:r w:rsidR="00E13328">
          <w:rPr>
            <w:rFonts w:cstheme="minorHAnsi"/>
          </w:rPr>
          <w:t xml:space="preserve"> 30 days from the date of this letter, the Church will charge for security costs </w:t>
        </w:r>
      </w:ins>
      <w:ins w:id="84" w:author="Anne Geggie" w:date="2015-12-16T19:57:00Z">
        <w:r w:rsidR="00E13328">
          <w:rPr>
            <w:rFonts w:cstheme="minorHAnsi"/>
          </w:rPr>
          <w:t>any time the School is using lease</w:t>
        </w:r>
      </w:ins>
      <w:ins w:id="85" w:author="Gallas, Brandon D." w:date="2015-12-27T23:31:00Z">
        <w:r w:rsidR="005708A3">
          <w:rPr>
            <w:rFonts w:cstheme="minorHAnsi"/>
          </w:rPr>
          <w:t>d</w:t>
        </w:r>
      </w:ins>
      <w:ins w:id="86" w:author="Anne Geggie" w:date="2015-12-16T19:57:00Z">
        <w:r w:rsidR="00E13328">
          <w:rPr>
            <w:rFonts w:cstheme="minorHAnsi"/>
          </w:rPr>
          <w:t xml:space="preserve"> facility space outside of dates and times agreed to in the Lease. The charge will be the Church</w:t>
        </w:r>
      </w:ins>
      <w:ins w:id="87" w:author="Anne Geggie" w:date="2015-12-16T19:58:00Z">
        <w:r w:rsidR="00E13328">
          <w:rPr>
            <w:rFonts w:cstheme="minorHAnsi"/>
          </w:rPr>
          <w:t xml:space="preserve">’s </w:t>
        </w:r>
      </w:ins>
      <w:ins w:id="88" w:author="Anne Geggie" w:date="2015-12-16T19:55:00Z">
        <w:r w:rsidR="00E13328">
          <w:rPr>
            <w:rFonts w:cstheme="minorHAnsi"/>
          </w:rPr>
          <w:t>hourly</w:t>
        </w:r>
      </w:ins>
      <w:ins w:id="89" w:author="Gallas, Brandon D." w:date="2015-12-27T23:33:00Z">
        <w:r w:rsidR="005708A3">
          <w:rPr>
            <w:rFonts w:cstheme="minorHAnsi"/>
          </w:rPr>
          <w:t xml:space="preserve"> security</w:t>
        </w:r>
      </w:ins>
      <w:ins w:id="90" w:author="Anne Geggie" w:date="2015-12-16T19:55:00Z">
        <w:r w:rsidR="00E13328">
          <w:rPr>
            <w:rFonts w:cstheme="minorHAnsi"/>
          </w:rPr>
          <w:t xml:space="preserve"> cost plus a 25% surcharge</w:t>
        </w:r>
      </w:ins>
      <w:ins w:id="91" w:author="Anne Geggie" w:date="2015-12-16T19:58:00Z">
        <w:r w:rsidR="00E13328">
          <w:rPr>
            <w:rFonts w:cstheme="minorHAnsi"/>
          </w:rPr>
          <w:t>, billed in quarter-hour increments</w:t>
        </w:r>
      </w:ins>
      <w:ins w:id="92" w:author="Anne Geggie" w:date="2015-12-16T19:55:00Z">
        <w:r w:rsidR="00E13328">
          <w:rPr>
            <w:rFonts w:cstheme="minorHAnsi"/>
          </w:rPr>
          <w:t xml:space="preserve">. </w:t>
        </w:r>
      </w:ins>
    </w:p>
    <w:p w14:paraId="72C9A3C7" w14:textId="77777777" w:rsidR="005C7B70" w:rsidRDefault="005C7B70" w:rsidP="00A63A0A">
      <w:pPr>
        <w:pStyle w:val="NoSpacing"/>
        <w:jc w:val="both"/>
        <w:rPr>
          <w:rFonts w:cstheme="minorHAnsi"/>
        </w:rPr>
      </w:pPr>
    </w:p>
    <w:p w14:paraId="3C9D0D3E" w14:textId="27DC7EA0" w:rsidR="00197F42" w:rsidRDefault="00A42497" w:rsidP="00DF4930">
      <w:pPr>
        <w:pStyle w:val="NoSpacing"/>
        <w:ind w:firstLine="720"/>
        <w:jc w:val="both"/>
        <w:rPr>
          <w:rFonts w:cstheme="minorHAnsi"/>
        </w:rPr>
      </w:pPr>
      <w:commentRangeStart w:id="93"/>
      <w:del w:id="94" w:author="Anne Geggie" w:date="2015-12-16T20:00:00Z">
        <w:r w:rsidDel="00AE48CB">
          <w:rPr>
            <w:rFonts w:cstheme="minorHAnsi"/>
          </w:rPr>
          <w:delText>In</w:delText>
        </w:r>
      </w:del>
      <w:commentRangeEnd w:id="93"/>
      <w:r w:rsidR="00AE48CB">
        <w:rPr>
          <w:rStyle w:val="CommentReference"/>
        </w:rPr>
        <w:commentReference w:id="93"/>
      </w:r>
      <w:del w:id="95" w:author="Anne Geggie" w:date="2015-12-16T20:00:00Z">
        <w:r w:rsidDel="00AE48CB">
          <w:rPr>
            <w:rFonts w:cstheme="minorHAnsi"/>
          </w:rPr>
          <w:delText xml:space="preserve"> order for the School to avoid incurring charges for the </w:delText>
        </w:r>
        <w:r w:rsidR="000F4FFC" w:rsidDel="00AE48CB">
          <w:rPr>
            <w:rFonts w:cstheme="minorHAnsi"/>
          </w:rPr>
          <w:delText>Church</w:delText>
        </w:r>
        <w:r w:rsidDel="00AE48CB">
          <w:rPr>
            <w:rFonts w:cstheme="minorHAnsi"/>
          </w:rPr>
          <w:delText xml:space="preserve">’s security systems or personnel, </w:delText>
        </w:r>
        <w:r w:rsidR="00B93C33" w:rsidDel="00AE48CB">
          <w:rPr>
            <w:rFonts w:cstheme="minorHAnsi"/>
          </w:rPr>
          <w:delText xml:space="preserve">the School </w:delText>
        </w:r>
        <w:r w:rsidDel="00AE48CB">
          <w:rPr>
            <w:rFonts w:cstheme="minorHAnsi"/>
          </w:rPr>
          <w:delText>should</w:delText>
        </w:r>
        <w:r w:rsidR="00B93C33" w:rsidDel="00AE48CB">
          <w:rPr>
            <w:rFonts w:cstheme="minorHAnsi"/>
          </w:rPr>
          <w:delText xml:space="preserve"> vacate the premises timely</w:delText>
        </w:r>
      </w:del>
      <w:del w:id="96" w:author="Gallas, Brandon D." w:date="2015-12-27T23:34:00Z">
        <w:r w:rsidR="00B93C33" w:rsidDel="00B77BFF">
          <w:rPr>
            <w:rFonts w:cstheme="minorHAnsi"/>
          </w:rPr>
          <w:delText>.</w:delText>
        </w:r>
        <w:r w:rsidDel="00B77BFF">
          <w:rPr>
            <w:rFonts w:cstheme="minorHAnsi"/>
          </w:rPr>
          <w:delText xml:space="preserve"> </w:delText>
        </w:r>
        <w:r w:rsidR="00F04339" w:rsidDel="00B77BFF">
          <w:rPr>
            <w:rFonts w:cstheme="minorHAnsi"/>
          </w:rPr>
          <w:delText xml:space="preserve"> </w:delText>
        </w:r>
      </w:del>
      <w:r w:rsidRPr="00A42497">
        <w:rPr>
          <w:rFonts w:cstheme="minorHAnsi"/>
        </w:rPr>
        <w:t xml:space="preserve">The </w:t>
      </w:r>
      <w:r w:rsidR="000F4FFC">
        <w:rPr>
          <w:rFonts w:cstheme="minorHAnsi"/>
        </w:rPr>
        <w:t>Church</w:t>
      </w:r>
      <w:r w:rsidRPr="00A42497">
        <w:rPr>
          <w:rFonts w:cstheme="minorHAnsi"/>
        </w:rPr>
        <w:t>’s security personnel</w:t>
      </w:r>
      <w:r w:rsidR="00523C4D">
        <w:rPr>
          <w:rFonts w:cstheme="minorHAnsi"/>
        </w:rPr>
        <w:t xml:space="preserve"> may begin </w:t>
      </w:r>
      <w:ins w:id="97" w:author="Gallas, Brandon D." w:date="2015-12-27T23:35:00Z">
        <w:r w:rsidR="00B77BFF">
          <w:rPr>
            <w:rFonts w:cstheme="minorHAnsi"/>
          </w:rPr>
          <w:t>inspecting and securing</w:t>
        </w:r>
      </w:ins>
      <w:del w:id="98" w:author="Gallas, Brandon D." w:date="2015-12-27T23:35:00Z">
        <w:r w:rsidR="00523C4D" w:rsidDel="00B77BFF">
          <w:rPr>
            <w:rFonts w:cstheme="minorHAnsi"/>
          </w:rPr>
          <w:delText>an inspection</w:delText>
        </w:r>
        <w:r w:rsidR="00B93C33" w:rsidDel="00B77BFF">
          <w:rPr>
            <w:rFonts w:cstheme="minorHAnsi"/>
          </w:rPr>
          <w:delText xml:space="preserve"> </w:delText>
        </w:r>
        <w:r w:rsidR="00523C4D" w:rsidDel="00B77BFF">
          <w:rPr>
            <w:rFonts w:cstheme="minorHAnsi"/>
          </w:rPr>
          <w:delText>of and secure those</w:delText>
        </w:r>
      </w:del>
      <w:r w:rsidR="00523C4D">
        <w:rPr>
          <w:rFonts w:cstheme="minorHAnsi"/>
        </w:rPr>
        <w:t xml:space="preserve"> areas </w:t>
      </w:r>
      <w:r w:rsidR="00C775CB">
        <w:rPr>
          <w:rFonts w:cstheme="minorHAnsi"/>
        </w:rPr>
        <w:t xml:space="preserve">leased to and </w:t>
      </w:r>
      <w:r w:rsidR="00523C4D">
        <w:rPr>
          <w:rFonts w:cstheme="minorHAnsi"/>
        </w:rPr>
        <w:t xml:space="preserve">used by the School </w:t>
      </w:r>
      <w:r w:rsidR="00C775CB">
        <w:rPr>
          <w:rFonts w:cstheme="minorHAnsi"/>
        </w:rPr>
        <w:t xml:space="preserve">after the end of </w:t>
      </w:r>
      <w:r w:rsidR="005C6253">
        <w:rPr>
          <w:rFonts w:cstheme="minorHAnsi"/>
        </w:rPr>
        <w:t>the specified times</w:t>
      </w:r>
      <w:r w:rsidR="00523C4D">
        <w:rPr>
          <w:rFonts w:cstheme="minorHAnsi"/>
        </w:rPr>
        <w:t xml:space="preserve">. </w:t>
      </w:r>
      <w:r w:rsidR="00C37404">
        <w:rPr>
          <w:rFonts w:cstheme="minorHAnsi"/>
        </w:rPr>
        <w:t xml:space="preserve">The School may be </w:t>
      </w:r>
      <w:r w:rsidR="005C6253">
        <w:rPr>
          <w:rFonts w:cstheme="minorHAnsi"/>
        </w:rPr>
        <w:t>charged</w:t>
      </w:r>
      <w:r w:rsidR="00C37404">
        <w:rPr>
          <w:rFonts w:cstheme="minorHAnsi"/>
        </w:rPr>
        <w:t xml:space="preserve"> for such security costs </w:t>
      </w:r>
      <w:r w:rsidR="00907E9C">
        <w:rPr>
          <w:rFonts w:cstheme="minorHAnsi"/>
        </w:rPr>
        <w:t>when it does not</w:t>
      </w:r>
      <w:r w:rsidR="00C37404">
        <w:rPr>
          <w:rFonts w:cstheme="minorHAnsi"/>
        </w:rPr>
        <w:t xml:space="preserve"> </w:t>
      </w:r>
      <w:del w:id="99" w:author="Anne Geggie" w:date="2015-12-16T20:02:00Z">
        <w:r w:rsidR="00C37404" w:rsidDel="00A340F5">
          <w:rPr>
            <w:rFonts w:cstheme="minorHAnsi"/>
          </w:rPr>
          <w:delText xml:space="preserve">timely </w:delText>
        </w:r>
      </w:del>
      <w:r w:rsidR="00C37404">
        <w:rPr>
          <w:rFonts w:cstheme="minorHAnsi"/>
        </w:rPr>
        <w:t xml:space="preserve">vacate the premises </w:t>
      </w:r>
      <w:ins w:id="100" w:author="Anne Geggie" w:date="2015-12-16T20:02:00Z">
        <w:r w:rsidR="00A340F5">
          <w:rPr>
            <w:rFonts w:cstheme="minorHAnsi"/>
          </w:rPr>
          <w:t xml:space="preserve">in a timely manner, </w:t>
        </w:r>
      </w:ins>
      <w:r w:rsidR="00C37404">
        <w:rPr>
          <w:rFonts w:cstheme="minorHAnsi"/>
        </w:rPr>
        <w:t xml:space="preserve">even if other persons </w:t>
      </w:r>
      <w:r w:rsidR="005C6253">
        <w:rPr>
          <w:rFonts w:cstheme="minorHAnsi"/>
        </w:rPr>
        <w:t xml:space="preserve">are </w:t>
      </w:r>
      <w:r w:rsidR="00C37404">
        <w:rPr>
          <w:rFonts w:cstheme="minorHAnsi"/>
        </w:rPr>
        <w:t xml:space="preserve">using different portions of the </w:t>
      </w:r>
      <w:r w:rsidR="002173C5">
        <w:rPr>
          <w:rFonts w:cstheme="minorHAnsi"/>
        </w:rPr>
        <w:t>b</w:t>
      </w:r>
      <w:r w:rsidR="00C37404">
        <w:rPr>
          <w:rFonts w:cstheme="minorHAnsi"/>
        </w:rPr>
        <w:t>uildi</w:t>
      </w:r>
      <w:r w:rsidR="004033F8">
        <w:rPr>
          <w:rFonts w:cstheme="minorHAnsi"/>
        </w:rPr>
        <w:t>ng a</w:t>
      </w:r>
      <w:r w:rsidR="00C37404">
        <w:rPr>
          <w:rFonts w:cstheme="minorHAnsi"/>
        </w:rPr>
        <w:t xml:space="preserve">nd </w:t>
      </w:r>
      <w:r w:rsidR="002173C5">
        <w:rPr>
          <w:rFonts w:cstheme="minorHAnsi"/>
        </w:rPr>
        <w:t>g</w:t>
      </w:r>
      <w:r w:rsidR="00C37404">
        <w:rPr>
          <w:rFonts w:cstheme="minorHAnsi"/>
        </w:rPr>
        <w:t>rounds</w:t>
      </w:r>
      <w:r w:rsidR="005C6253" w:rsidRPr="005C6253">
        <w:rPr>
          <w:rFonts w:cstheme="minorHAnsi"/>
        </w:rPr>
        <w:t xml:space="preserve"> after the end of the specified times</w:t>
      </w:r>
      <w:r w:rsidR="00C37404">
        <w:rPr>
          <w:rFonts w:cstheme="minorHAnsi"/>
        </w:rPr>
        <w:t>.</w:t>
      </w:r>
      <w:r w:rsidR="00C37404" w:rsidRPr="00C37404">
        <w:rPr>
          <w:rFonts w:cstheme="minorHAnsi"/>
        </w:rPr>
        <w:t xml:space="preserve"> </w:t>
      </w:r>
    </w:p>
    <w:p w14:paraId="7011D86A" w14:textId="2E44B609" w:rsidR="00807FD9" w:rsidDel="00E8075F" w:rsidRDefault="00807FD9" w:rsidP="00807FD9">
      <w:pPr>
        <w:pStyle w:val="NoSpacing"/>
        <w:rPr>
          <w:del w:id="101" w:author="Anne Geggie" w:date="2015-12-16T20:14:00Z"/>
          <w:rFonts w:cstheme="minorHAnsi"/>
        </w:rPr>
      </w:pPr>
    </w:p>
    <w:p w14:paraId="28EAB3C8" w14:textId="3C94A9D9" w:rsidR="00A340F5" w:rsidDel="00E8075F" w:rsidRDefault="00A340F5" w:rsidP="00392F85">
      <w:pPr>
        <w:pStyle w:val="NoSpacing"/>
        <w:ind w:firstLine="720"/>
        <w:rPr>
          <w:del w:id="102" w:author="Anne Geggie" w:date="2015-12-16T20:14:00Z"/>
        </w:rPr>
      </w:pPr>
      <w:commentRangeStart w:id="103"/>
      <w:del w:id="104" w:author="Anne Geggie" w:date="2015-12-16T20:14:00Z">
        <w:r w:rsidRPr="00782038" w:rsidDel="00E8075F">
          <w:rPr>
            <w:i/>
          </w:rPr>
          <w:delText>Communications</w:delText>
        </w:r>
        <w:commentRangeEnd w:id="103"/>
        <w:r w:rsidR="00E8075F" w:rsidDel="00E8075F">
          <w:rPr>
            <w:rStyle w:val="CommentReference"/>
          </w:rPr>
          <w:commentReference w:id="103"/>
        </w:r>
        <w:r w:rsidRPr="00782038" w:rsidDel="00E8075F">
          <w:rPr>
            <w:i/>
          </w:rPr>
          <w:delText xml:space="preserve"> between </w:delText>
        </w:r>
        <w:r w:rsidDel="00E8075F">
          <w:rPr>
            <w:i/>
          </w:rPr>
          <w:delText>Church</w:delText>
        </w:r>
        <w:r w:rsidRPr="00782038" w:rsidDel="00E8075F">
          <w:rPr>
            <w:i/>
          </w:rPr>
          <w:delText xml:space="preserve"> and School</w:delText>
        </w:r>
        <w:r w:rsidDel="00E8075F">
          <w:delText>.  Under</w:delText>
        </w:r>
        <w:r w:rsidRPr="000F4FFC" w:rsidDel="00E8075F">
          <w:delText xml:space="preserve"> the Lease Agreement,</w:delText>
        </w:r>
        <w:r w:rsidDel="00E8075F">
          <w:delText xml:space="preserve"> the Church has agreed to </w:delText>
        </w:r>
        <w:r w:rsidRPr="000F4FFC" w:rsidDel="00E8075F">
          <w:delText xml:space="preserve">use reasonable efforts to inform the </w:delText>
        </w:r>
        <w:r w:rsidDel="00E8075F">
          <w:delText>School</w:delText>
        </w:r>
        <w:r w:rsidRPr="000F4FFC" w:rsidDel="00E8075F">
          <w:delText xml:space="preserve"> of the times that the </w:delText>
        </w:r>
        <w:r w:rsidDel="00E8075F">
          <w:delText>p</w:delText>
        </w:r>
        <w:r w:rsidRPr="000F4FFC" w:rsidDel="00E8075F">
          <w:delText>remises will be use</w:delText>
        </w:r>
        <w:r w:rsidDel="00E8075F">
          <w:delText>d by</w:delText>
        </w:r>
        <w:r w:rsidRPr="000F4FFC" w:rsidDel="00E8075F">
          <w:delText xml:space="preserve"> </w:delText>
        </w:r>
        <w:r w:rsidDel="00E8075F">
          <w:delText>the Church. To this end, t</w:delText>
        </w:r>
        <w:r w:rsidRPr="000B356E" w:rsidDel="00E8075F">
          <w:delText>he</w:delText>
        </w:r>
      </w:del>
      <w:del w:id="105" w:author="Anne Geggie" w:date="2015-12-16T20:08:00Z">
        <w:r w:rsidRPr="000B356E" w:rsidDel="00E8075F">
          <w:delText xml:space="preserve"> [title of person] </w:delText>
        </w:r>
      </w:del>
      <w:del w:id="106" w:author="Anne Geggie" w:date="2015-12-16T20:14:00Z">
        <w:r w:rsidRPr="000B356E" w:rsidDel="00E8075F">
          <w:delText xml:space="preserve">or another person designated by the </w:delText>
        </w:r>
        <w:r w:rsidDel="00E8075F">
          <w:delText>Church</w:delText>
        </w:r>
        <w:r w:rsidRPr="000B356E" w:rsidDel="00E8075F">
          <w:delText xml:space="preserve"> </w:delText>
        </w:r>
      </w:del>
      <w:del w:id="107" w:author="Anne Geggie" w:date="2015-12-16T20:09:00Z">
        <w:r w:rsidRPr="000B356E" w:rsidDel="00E8075F">
          <w:delText xml:space="preserve">or the rector </w:delText>
        </w:r>
      </w:del>
      <w:del w:id="108" w:author="Anne Geggie" w:date="2015-12-16T20:14:00Z">
        <w:r w:rsidRPr="000B356E" w:rsidDel="00E8075F">
          <w:delText xml:space="preserve">will endeavor to give the School’s Director at least </w:delText>
        </w:r>
      </w:del>
      <w:del w:id="109" w:author="Anne Geggie" w:date="2015-12-16T20:09:00Z">
        <w:r w:rsidRPr="000B356E" w:rsidDel="00E8075F">
          <w:delText>[</w:delText>
        </w:r>
      </w:del>
      <w:del w:id="110" w:author="Anne Geggie" w:date="2015-12-16T20:14:00Z">
        <w:r w:rsidRPr="000B356E" w:rsidDel="00E8075F">
          <w:delText>3</w:delText>
        </w:r>
      </w:del>
      <w:del w:id="111" w:author="Anne Geggie" w:date="2015-12-16T20:09:00Z">
        <w:r w:rsidRPr="000B356E" w:rsidDel="00E8075F">
          <w:delText>]</w:delText>
        </w:r>
      </w:del>
      <w:del w:id="112" w:author="Anne Geggie" w:date="2015-12-16T20:14:00Z">
        <w:r w:rsidRPr="000B356E" w:rsidDel="00E8075F">
          <w:delText xml:space="preserve"> days prior written notice of the date and time that the </w:delText>
        </w:r>
        <w:r w:rsidDel="00E8075F">
          <w:delText>Church</w:delText>
        </w:r>
        <w:r w:rsidRPr="000B356E" w:rsidDel="00E8075F">
          <w:delText xml:space="preserve"> proposes to use the Dining Hall </w:delText>
        </w:r>
        <w:r w:rsidDel="00E8075F">
          <w:delText>if such proposed use will occur during any time that the School has the right to use the Dining Hall under the Lease Agreement</w:delText>
        </w:r>
        <w:r w:rsidRPr="000B356E" w:rsidDel="00E8075F">
          <w:delText xml:space="preserve"> and confirm that the Dining Hall will not be occupied by the School during such proposed date and time.</w:delText>
        </w:r>
        <w:r w:rsidDel="00E8075F">
          <w:delText xml:space="preserve"> T</w:delText>
        </w:r>
        <w:r w:rsidRPr="00746F9A" w:rsidDel="00E8075F">
          <w:delText xml:space="preserve">he </w:delText>
        </w:r>
        <w:r w:rsidDel="00E8075F">
          <w:delText>Church</w:delText>
        </w:r>
        <w:r w:rsidRPr="00746F9A" w:rsidDel="00E8075F">
          <w:delText xml:space="preserve"> </w:delText>
        </w:r>
        <w:r w:rsidDel="00E8075F">
          <w:delText xml:space="preserve">reiterates its intention to </w:delText>
        </w:r>
        <w:r w:rsidRPr="00746F9A" w:rsidDel="00E8075F">
          <w:delText xml:space="preserve">use </w:delText>
        </w:r>
        <w:r w:rsidDel="00E8075F">
          <w:delText>the School Wing and the Dining Hall at</w:delText>
        </w:r>
        <w:r w:rsidRPr="00746F9A" w:rsidDel="00E8075F">
          <w:delText xml:space="preserve"> </w:delText>
        </w:r>
        <w:r w:rsidDel="00E8075F">
          <w:delText xml:space="preserve">any time that the Lease Agreement does not grant the School the right to use </w:delText>
        </w:r>
        <w:r w:rsidRPr="00DF2D8C" w:rsidDel="00E8075F">
          <w:delText>the School Wing and the Dining Hall</w:delText>
        </w:r>
        <w:r w:rsidRPr="00746F9A" w:rsidDel="00E8075F">
          <w:delText>.</w:delText>
        </w:r>
      </w:del>
    </w:p>
    <w:p w14:paraId="4345A87D" w14:textId="77777777" w:rsidR="00A340F5" w:rsidRPr="00807FD9" w:rsidRDefault="00A340F5" w:rsidP="00807FD9">
      <w:pPr>
        <w:pStyle w:val="NoSpacing"/>
        <w:rPr>
          <w:rFonts w:cstheme="minorHAnsi"/>
        </w:rPr>
      </w:pPr>
    </w:p>
    <w:p w14:paraId="77A852FD" w14:textId="518587F5" w:rsidR="0067282E" w:rsidRDefault="00807FD9" w:rsidP="00807FD9">
      <w:pPr>
        <w:pStyle w:val="NoSpacing"/>
        <w:ind w:firstLine="720"/>
        <w:jc w:val="both"/>
        <w:rPr>
          <w:rFonts w:cstheme="minorHAnsi"/>
        </w:rPr>
      </w:pPr>
      <w:r w:rsidRPr="00807FD9">
        <w:rPr>
          <w:rFonts w:cstheme="minorHAnsi"/>
        </w:rPr>
        <w:t xml:space="preserve">• </w:t>
      </w:r>
      <w:commentRangeStart w:id="113"/>
      <w:r w:rsidRPr="00807FD9">
        <w:rPr>
          <w:rFonts w:cstheme="minorHAnsi"/>
          <w:i/>
        </w:rPr>
        <w:t>Common Areas in the Building</w:t>
      </w:r>
      <w:commentRangeEnd w:id="113"/>
      <w:r w:rsidR="00B77BFF">
        <w:rPr>
          <w:rStyle w:val="CommentReference"/>
        </w:rPr>
        <w:commentReference w:id="113"/>
      </w:r>
      <w:r w:rsidRPr="00807FD9">
        <w:rPr>
          <w:rFonts w:cstheme="minorHAnsi"/>
        </w:rPr>
        <w:t>.</w:t>
      </w:r>
      <w:r w:rsidR="00D87310">
        <w:rPr>
          <w:rFonts w:cstheme="minorHAnsi"/>
        </w:rPr>
        <w:t xml:space="preserve"> </w:t>
      </w:r>
      <w:r w:rsidRPr="00807FD9">
        <w:rPr>
          <w:rFonts w:cstheme="minorHAnsi"/>
        </w:rPr>
        <w:t xml:space="preserve"> </w:t>
      </w:r>
      <w:r w:rsidR="00907E9C">
        <w:rPr>
          <w:rFonts w:cstheme="minorHAnsi"/>
        </w:rPr>
        <w:t>T</w:t>
      </w:r>
      <w:r w:rsidRPr="00807FD9">
        <w:rPr>
          <w:rFonts w:cstheme="minorHAnsi"/>
        </w:rPr>
        <w:t>he School has</w:t>
      </w:r>
      <w:r w:rsidR="00EE3F33">
        <w:rPr>
          <w:rFonts w:cstheme="minorHAnsi"/>
        </w:rPr>
        <w:t xml:space="preserve"> </w:t>
      </w:r>
      <w:r w:rsidRPr="00807FD9">
        <w:rPr>
          <w:rFonts w:cstheme="minorHAnsi"/>
        </w:rPr>
        <w:t>the right</w:t>
      </w:r>
      <w:r w:rsidR="00907E9C">
        <w:rPr>
          <w:rFonts w:cstheme="minorHAnsi"/>
        </w:rPr>
        <w:t xml:space="preserve"> under the Lease Agreement</w:t>
      </w:r>
      <w:r w:rsidRPr="00807FD9">
        <w:rPr>
          <w:rFonts w:cstheme="minorHAnsi"/>
        </w:rPr>
        <w:t xml:space="preserve"> to use areas within the </w:t>
      </w:r>
      <w:r w:rsidR="002173C5">
        <w:rPr>
          <w:rFonts w:cstheme="minorHAnsi"/>
        </w:rPr>
        <w:t>b</w:t>
      </w:r>
      <w:r w:rsidRPr="00807FD9">
        <w:rPr>
          <w:rFonts w:cstheme="minorHAnsi"/>
        </w:rPr>
        <w:t xml:space="preserve">uilding </w:t>
      </w:r>
      <w:r w:rsidR="00FD2589">
        <w:rPr>
          <w:rFonts w:cstheme="minorHAnsi"/>
        </w:rPr>
        <w:t>during</w:t>
      </w:r>
      <w:r w:rsidR="00FD2589" w:rsidRPr="00FD2589">
        <w:rPr>
          <w:rFonts w:cstheme="minorHAnsi"/>
        </w:rPr>
        <w:t xml:space="preserve"> specified times</w:t>
      </w:r>
      <w:r w:rsidR="00FD2589">
        <w:rPr>
          <w:rFonts w:cstheme="minorHAnsi"/>
        </w:rPr>
        <w:t xml:space="preserve"> </w:t>
      </w:r>
      <w:r w:rsidRPr="00807FD9">
        <w:rPr>
          <w:rFonts w:cstheme="minorHAnsi"/>
        </w:rPr>
        <w:t>“in common with others</w:t>
      </w:r>
      <w:r w:rsidR="00907E9C">
        <w:rPr>
          <w:rFonts w:cstheme="minorHAnsi"/>
        </w:rPr>
        <w:t>.</w:t>
      </w:r>
      <w:r w:rsidRPr="00807FD9">
        <w:rPr>
          <w:rFonts w:cstheme="minorHAnsi"/>
        </w:rPr>
        <w:t xml:space="preserve">” Even though common areas </w:t>
      </w:r>
      <w:r w:rsidR="00FC7F13">
        <w:rPr>
          <w:rFonts w:cstheme="minorHAnsi"/>
        </w:rPr>
        <w:t>are</w:t>
      </w:r>
      <w:r w:rsidRPr="00807FD9">
        <w:rPr>
          <w:rFonts w:cstheme="minorHAnsi"/>
        </w:rPr>
        <w:t xml:space="preserve"> not designated on the exhibits</w:t>
      </w:r>
      <w:r w:rsidR="00FC7F13">
        <w:rPr>
          <w:rFonts w:cstheme="minorHAnsi"/>
        </w:rPr>
        <w:t xml:space="preserve"> to the Lease Agreement</w:t>
      </w:r>
      <w:r w:rsidRPr="00807FD9">
        <w:rPr>
          <w:rFonts w:cstheme="minorHAnsi"/>
        </w:rPr>
        <w:t xml:space="preserve">, such term is generally understood to mean </w:t>
      </w:r>
      <w:r w:rsidRPr="00807FD9">
        <w:rPr>
          <w:rFonts w:cstheme="minorHAnsi"/>
          <w:lang w:val="en"/>
        </w:rPr>
        <w:t xml:space="preserve">that part of </w:t>
      </w:r>
      <w:r w:rsidR="00FC7F13">
        <w:rPr>
          <w:rFonts w:cstheme="minorHAnsi"/>
          <w:lang w:val="en"/>
        </w:rPr>
        <w:t>a</w:t>
      </w:r>
      <w:r w:rsidRPr="00807FD9">
        <w:rPr>
          <w:rFonts w:cstheme="minorHAnsi"/>
          <w:lang w:val="en"/>
        </w:rPr>
        <w:t xml:space="preserve"> premises that is used by all tenants</w:t>
      </w:r>
      <w:r w:rsidR="00907E9C">
        <w:rPr>
          <w:rFonts w:cstheme="minorHAnsi"/>
          <w:lang w:val="en"/>
        </w:rPr>
        <w:t xml:space="preserve"> or occupants of a building</w:t>
      </w:r>
      <w:r w:rsidRPr="00807FD9">
        <w:rPr>
          <w:rFonts w:cstheme="minorHAnsi"/>
          <w:lang w:val="en"/>
        </w:rPr>
        <w:t xml:space="preserve">, </w:t>
      </w:r>
      <w:r w:rsidR="00FC7F13">
        <w:rPr>
          <w:rFonts w:cstheme="minorHAnsi"/>
          <w:lang w:val="en"/>
        </w:rPr>
        <w:t xml:space="preserve">and for </w:t>
      </w:r>
      <w:r w:rsidRPr="00807FD9">
        <w:rPr>
          <w:rFonts w:cstheme="minorHAnsi"/>
          <w:lang w:val="en"/>
        </w:rPr>
        <w:t xml:space="preserve">which the landlord retains control and </w:t>
      </w:r>
      <w:r w:rsidR="00EE3F33">
        <w:rPr>
          <w:rFonts w:cstheme="minorHAnsi"/>
          <w:lang w:val="en"/>
        </w:rPr>
        <w:t>has responsibility</w:t>
      </w:r>
      <w:r w:rsidRPr="00807FD9">
        <w:rPr>
          <w:rFonts w:cstheme="minorHAnsi"/>
          <w:lang w:val="en"/>
        </w:rPr>
        <w:t xml:space="preserve"> </w:t>
      </w:r>
      <w:r w:rsidR="00FC7F13">
        <w:rPr>
          <w:rFonts w:cstheme="minorHAnsi"/>
          <w:lang w:val="en"/>
        </w:rPr>
        <w:t xml:space="preserve">for </w:t>
      </w:r>
      <w:r w:rsidRPr="00807FD9">
        <w:rPr>
          <w:rFonts w:cstheme="minorHAnsi"/>
          <w:lang w:val="en"/>
        </w:rPr>
        <w:t>maintain</w:t>
      </w:r>
      <w:r w:rsidR="00FC7F13">
        <w:rPr>
          <w:rFonts w:cstheme="minorHAnsi"/>
          <w:lang w:val="en"/>
        </w:rPr>
        <w:t xml:space="preserve">ing </w:t>
      </w:r>
      <w:r w:rsidRPr="00807FD9">
        <w:rPr>
          <w:rFonts w:cstheme="minorHAnsi"/>
          <w:lang w:val="en"/>
        </w:rPr>
        <w:t>in a reasonably safe condition</w:t>
      </w:r>
      <w:r w:rsidR="00FC7F13">
        <w:rPr>
          <w:rFonts w:cstheme="minorHAnsi"/>
          <w:lang w:val="en"/>
        </w:rPr>
        <w:t>,</w:t>
      </w:r>
      <w:r w:rsidRPr="00807FD9">
        <w:rPr>
          <w:rFonts w:cstheme="minorHAnsi"/>
          <w:lang w:val="en"/>
        </w:rPr>
        <w:t xml:space="preserve"> such as a stairway</w:t>
      </w:r>
      <w:r w:rsidRPr="00807FD9">
        <w:rPr>
          <w:rFonts w:cstheme="minorHAnsi"/>
        </w:rPr>
        <w:t xml:space="preserve">. </w:t>
      </w:r>
    </w:p>
    <w:p w14:paraId="0F84B71D" w14:textId="0ABDAA02" w:rsidR="00611051" w:rsidRDefault="00611051" w:rsidP="00611051">
      <w:pPr>
        <w:pStyle w:val="NoSpacing"/>
        <w:jc w:val="both"/>
        <w:rPr>
          <w:rFonts w:cstheme="minorHAnsi"/>
        </w:rPr>
      </w:pPr>
    </w:p>
    <w:p w14:paraId="7171891B" w14:textId="478CE64E" w:rsidR="00807FD9" w:rsidRDefault="00807FD9" w:rsidP="00807FD9">
      <w:pPr>
        <w:pStyle w:val="NoSpacing"/>
        <w:ind w:firstLine="720"/>
        <w:jc w:val="both"/>
        <w:rPr>
          <w:ins w:id="114" w:author="Anne Geggie" w:date="2015-12-16T20:26:00Z"/>
          <w:rFonts w:cstheme="minorHAnsi"/>
        </w:rPr>
      </w:pPr>
      <w:r w:rsidRPr="00807FD9">
        <w:rPr>
          <w:rFonts w:cstheme="minorHAnsi"/>
        </w:rPr>
        <w:t xml:space="preserve">The students and staff of the School </w:t>
      </w:r>
      <w:r w:rsidR="00BE5876">
        <w:rPr>
          <w:rFonts w:cstheme="minorHAnsi"/>
        </w:rPr>
        <w:t>customari</w:t>
      </w:r>
      <w:r w:rsidR="00FD2589">
        <w:rPr>
          <w:rFonts w:cstheme="minorHAnsi"/>
        </w:rPr>
        <w:t xml:space="preserve">ly </w:t>
      </w:r>
      <w:r w:rsidRPr="00807FD9">
        <w:rPr>
          <w:rFonts w:cstheme="minorHAnsi"/>
        </w:rPr>
        <w:t>access the Dining Hall from the Scho</w:t>
      </w:r>
      <w:r w:rsidR="002173C5">
        <w:rPr>
          <w:rFonts w:cstheme="minorHAnsi"/>
        </w:rPr>
        <w:t>ol Wing by walking through the b</w:t>
      </w:r>
      <w:r w:rsidRPr="00807FD9">
        <w:rPr>
          <w:rFonts w:cstheme="minorHAnsi"/>
        </w:rPr>
        <w:t xml:space="preserve">uilding’s Gallery. </w:t>
      </w:r>
      <w:r w:rsidR="00BE5876">
        <w:rPr>
          <w:rFonts w:cstheme="minorHAnsi"/>
        </w:rPr>
        <w:t>A</w:t>
      </w:r>
      <w:r w:rsidRPr="00807FD9">
        <w:rPr>
          <w:rFonts w:cstheme="minorHAnsi"/>
        </w:rPr>
        <w:t>s such</w:t>
      </w:r>
      <w:del w:id="115" w:author="Gallas, Brandon D." w:date="2015-12-27T23:38:00Z">
        <w:r w:rsidRPr="00807FD9" w:rsidDel="00B77BFF">
          <w:rPr>
            <w:rFonts w:cstheme="minorHAnsi"/>
          </w:rPr>
          <w:delText xml:space="preserve"> term </w:delText>
        </w:r>
        <w:r w:rsidR="00FD2589" w:rsidDel="00B77BFF">
          <w:rPr>
            <w:rFonts w:cstheme="minorHAnsi"/>
          </w:rPr>
          <w:delText>is</w:delText>
        </w:r>
        <w:r w:rsidRPr="00807FD9" w:rsidDel="00B77BFF">
          <w:rPr>
            <w:rFonts w:cstheme="minorHAnsi"/>
          </w:rPr>
          <w:delText xml:space="preserve"> applied within the contex</w:delText>
        </w:r>
        <w:r w:rsidR="00FC7F13" w:rsidDel="00B77BFF">
          <w:rPr>
            <w:rFonts w:cstheme="minorHAnsi"/>
          </w:rPr>
          <w:delText xml:space="preserve">t of </w:delText>
        </w:r>
        <w:r w:rsidRPr="00807FD9" w:rsidDel="00B77BFF">
          <w:rPr>
            <w:rFonts w:cstheme="minorHAnsi"/>
          </w:rPr>
          <w:delText>the</w:delText>
        </w:r>
        <w:r w:rsidR="00EE3F33" w:rsidDel="00B77BFF">
          <w:rPr>
            <w:rFonts w:cstheme="minorHAnsi"/>
          </w:rPr>
          <w:delText xml:space="preserve"> School’s use of</w:delText>
        </w:r>
        <w:r w:rsidRPr="00807FD9" w:rsidDel="00B77BFF">
          <w:rPr>
            <w:rFonts w:cstheme="minorHAnsi"/>
          </w:rPr>
          <w:delText xml:space="preserve"> facilities in the </w:delText>
        </w:r>
        <w:r w:rsidR="002173C5" w:rsidDel="00B77BFF">
          <w:rPr>
            <w:rFonts w:cstheme="minorHAnsi"/>
          </w:rPr>
          <w:delText>b</w:delText>
        </w:r>
        <w:r w:rsidRPr="00807FD9" w:rsidDel="00B77BFF">
          <w:rPr>
            <w:rFonts w:cstheme="minorHAnsi"/>
          </w:rPr>
          <w:delText>uilding</w:delText>
        </w:r>
      </w:del>
      <w:r w:rsidRPr="00807FD9">
        <w:rPr>
          <w:rFonts w:cstheme="minorHAnsi"/>
        </w:rPr>
        <w:t xml:space="preserve">, it is reasonable to treat areas within the Gallery </w:t>
      </w:r>
      <w:r w:rsidR="00912C1D" w:rsidRPr="00912C1D">
        <w:rPr>
          <w:rFonts w:cstheme="minorHAnsi"/>
        </w:rPr>
        <w:t xml:space="preserve">as common areas </w:t>
      </w:r>
      <w:r w:rsidR="00912C1D">
        <w:rPr>
          <w:rFonts w:cstheme="minorHAnsi"/>
        </w:rPr>
        <w:t xml:space="preserve">since </w:t>
      </w:r>
      <w:r w:rsidR="00912C1D" w:rsidRPr="00912C1D">
        <w:rPr>
          <w:rFonts w:cstheme="minorHAnsi"/>
        </w:rPr>
        <w:t xml:space="preserve">students and </w:t>
      </w:r>
      <w:proofErr w:type="gramStart"/>
      <w:r w:rsidR="00912C1D" w:rsidRPr="00912C1D">
        <w:rPr>
          <w:rFonts w:cstheme="minorHAnsi"/>
        </w:rPr>
        <w:t xml:space="preserve">staff of the School </w:t>
      </w:r>
      <w:r w:rsidR="001E2097">
        <w:rPr>
          <w:rFonts w:cstheme="minorHAnsi"/>
        </w:rPr>
        <w:t>use</w:t>
      </w:r>
      <w:proofErr w:type="gramEnd"/>
      <w:r w:rsidR="001E2097">
        <w:rPr>
          <w:rFonts w:cstheme="minorHAnsi"/>
        </w:rPr>
        <w:t xml:space="preserve"> the area as a</w:t>
      </w:r>
      <w:r w:rsidRPr="00807FD9">
        <w:rPr>
          <w:rFonts w:cstheme="minorHAnsi"/>
        </w:rPr>
        <w:t xml:space="preserve"> passage</w:t>
      </w:r>
      <w:r w:rsidR="001E2097">
        <w:rPr>
          <w:rFonts w:cstheme="minorHAnsi"/>
        </w:rPr>
        <w:t xml:space="preserve">way </w:t>
      </w:r>
      <w:r w:rsidRPr="00807FD9">
        <w:rPr>
          <w:rFonts w:cstheme="minorHAnsi"/>
        </w:rPr>
        <w:t xml:space="preserve">between the School Wing and the Dining Hall.  </w:t>
      </w:r>
    </w:p>
    <w:p w14:paraId="1D333A15" w14:textId="77777777" w:rsidR="004520C6" w:rsidRPr="00807FD9" w:rsidRDefault="004520C6" w:rsidP="00807FD9">
      <w:pPr>
        <w:pStyle w:val="NoSpacing"/>
        <w:ind w:firstLine="720"/>
        <w:jc w:val="both"/>
        <w:rPr>
          <w:rFonts w:cstheme="minorHAnsi"/>
        </w:rPr>
      </w:pPr>
    </w:p>
    <w:p w14:paraId="483C6CBA" w14:textId="77777777" w:rsidR="004520C6" w:rsidRDefault="004520C6" w:rsidP="004520C6">
      <w:pPr>
        <w:pStyle w:val="NoSpacing"/>
        <w:ind w:firstLine="720"/>
        <w:jc w:val="both"/>
      </w:pPr>
      <w:r>
        <w:rPr>
          <w:rStyle w:val="CommentReference"/>
        </w:rPr>
        <w:commentReference w:id="116"/>
      </w:r>
      <w:r w:rsidRPr="00D55BE2">
        <w:t>•</w:t>
      </w:r>
      <w:r>
        <w:t xml:space="preserve"> </w:t>
      </w:r>
      <w:r w:rsidRPr="00D55BE2">
        <w:rPr>
          <w:i/>
        </w:rPr>
        <w:t>Bathroom Facilities</w:t>
      </w:r>
      <w:r>
        <w:t xml:space="preserve">.  The School Wing, which is part of the premises leased to the School, has bathroom facilities. The School notes that the Lease Agreement provides for the School to use other bathrooms in the building as well. </w:t>
      </w:r>
    </w:p>
    <w:p w14:paraId="5123EB25" w14:textId="77777777" w:rsidR="004520C6" w:rsidRDefault="004520C6" w:rsidP="004520C6">
      <w:pPr>
        <w:pStyle w:val="NoSpacing"/>
        <w:ind w:firstLine="720"/>
        <w:jc w:val="both"/>
      </w:pPr>
    </w:p>
    <w:p w14:paraId="6A00C088" w14:textId="550D9967" w:rsidR="004520C6" w:rsidRDefault="004520C6" w:rsidP="004520C6">
      <w:pPr>
        <w:pStyle w:val="NoSpacing"/>
        <w:ind w:firstLine="720"/>
        <w:jc w:val="both"/>
      </w:pPr>
      <w:r>
        <w:t xml:space="preserve">Bathrooms are located off the Gallery, </w:t>
      </w:r>
      <w:r w:rsidRPr="00431445">
        <w:t>adjacent to the School Wing</w:t>
      </w:r>
      <w:r>
        <w:t>,</w:t>
      </w:r>
      <w:r w:rsidRPr="00431445">
        <w:t xml:space="preserve"> </w:t>
      </w:r>
      <w:r>
        <w:t xml:space="preserve">and near </w:t>
      </w:r>
      <w:r w:rsidRPr="00431445">
        <w:t xml:space="preserve">the Dining Hall </w:t>
      </w:r>
      <w:r>
        <w:t xml:space="preserve">in the building. </w:t>
      </w:r>
      <w:r w:rsidRPr="00E25A4E">
        <w:t xml:space="preserve">The bathrooms are part of the common areas within the </w:t>
      </w:r>
      <w:r>
        <w:t>b</w:t>
      </w:r>
      <w:r w:rsidRPr="00E25A4E">
        <w:t xml:space="preserve">uilding and are not part of the premises leased for the School’s sole use </w:t>
      </w:r>
      <w:del w:id="117" w:author="Gallas, Brandon D." w:date="2015-12-27T23:39:00Z">
        <w:r w:rsidRPr="00E25A4E" w:rsidDel="00B77BFF">
          <w:delText>during</w:delText>
        </w:r>
        <w:r w:rsidDel="00B77BFF">
          <w:delText xml:space="preserve"> </w:delText>
        </w:r>
      </w:del>
      <w:r>
        <w:t>at any specified time</w:t>
      </w:r>
      <w:r w:rsidRPr="00E25A4E">
        <w:t>.</w:t>
      </w:r>
      <w:r>
        <w:t xml:space="preserve"> </w:t>
      </w:r>
      <w:r w:rsidRPr="00A5568C">
        <w:t xml:space="preserve">Students and staff of the School </w:t>
      </w:r>
      <w:r>
        <w:t>routine</w:t>
      </w:r>
      <w:r w:rsidRPr="00A5568C">
        <w:t>ly use</w:t>
      </w:r>
      <w:r>
        <w:t xml:space="preserve"> both</w:t>
      </w:r>
      <w:r w:rsidRPr="00A5568C">
        <w:t xml:space="preserve"> the Gallery Bathroom and the Dining Hall Bathroom.</w:t>
      </w:r>
    </w:p>
    <w:p w14:paraId="39E7164C" w14:textId="77777777" w:rsidR="004520C6" w:rsidRDefault="004520C6" w:rsidP="004520C6">
      <w:pPr>
        <w:pStyle w:val="NoSpacing"/>
        <w:jc w:val="both"/>
      </w:pPr>
    </w:p>
    <w:p w14:paraId="714F22DF" w14:textId="42F1A3D4" w:rsidR="004520C6" w:rsidRDefault="004520C6" w:rsidP="004520C6">
      <w:pPr>
        <w:pStyle w:val="NoSpacing"/>
        <w:ind w:firstLine="720"/>
        <w:jc w:val="both"/>
      </w:pPr>
      <w:commentRangeStart w:id="118"/>
      <w:r>
        <w:t>The</w:t>
      </w:r>
      <w:commentRangeEnd w:id="118"/>
      <w:r w:rsidR="00437B7A">
        <w:rPr>
          <w:rStyle w:val="CommentReference"/>
        </w:rPr>
        <w:commentReference w:id="118"/>
      </w:r>
      <w:r>
        <w:t xml:space="preserve"> School </w:t>
      </w:r>
      <w:del w:id="119" w:author="Anne Geggie" w:date="2015-12-16T20:27:00Z">
        <w:r w:rsidDel="004520C6">
          <w:delText>requested</w:delText>
        </w:r>
      </w:del>
      <w:del w:id="120" w:author="Gallas, Brandon D." w:date="2015-12-27T23:44:00Z">
        <w:r w:rsidDel="00F33517">
          <w:delText xml:space="preserve"> </w:delText>
        </w:r>
      </w:del>
      <w:ins w:id="121" w:author="Anne Geggie" w:date="2015-12-16T20:27:00Z">
        <w:r>
          <w:t xml:space="preserve">asked that </w:t>
        </w:r>
      </w:ins>
      <w:r>
        <w:t xml:space="preserve">the Church </w:t>
      </w:r>
      <w:del w:id="122" w:author="Anne Geggie" w:date="2015-12-16T20:27:00Z">
        <w:r w:rsidDel="004520C6">
          <w:delText xml:space="preserve">to </w:delText>
        </w:r>
      </w:del>
      <w:ins w:id="123" w:author="Anne Geggie" w:date="2015-12-16T20:27:00Z">
        <w:r>
          <w:t xml:space="preserve">consider </w:t>
        </w:r>
      </w:ins>
      <w:r>
        <w:t>install</w:t>
      </w:r>
      <w:ins w:id="124" w:author="Anne Geggie" w:date="2015-12-16T20:27:00Z">
        <w:r>
          <w:t>ation of</w:t>
        </w:r>
      </w:ins>
      <w:r>
        <w:t xml:space="preserve"> a partition or other barrier in the Gallery so that during the specified times the School has the right to use the </w:t>
      </w:r>
      <w:r w:rsidRPr="002479CF">
        <w:t>School Wing and the Dining Hall</w:t>
      </w:r>
      <w:r>
        <w:t xml:space="preserve">, </w:t>
      </w:r>
      <w:ins w:id="125" w:author="Anne Geggie" w:date="2015-12-16T20:28:00Z">
        <w:r w:rsidR="00437B7A">
          <w:t xml:space="preserve">access to </w:t>
        </w:r>
      </w:ins>
      <w:r>
        <w:t xml:space="preserve">the Gallery Bathroom </w:t>
      </w:r>
      <w:ins w:id="126" w:author="Anne Geggie" w:date="2015-12-16T20:28:00Z">
        <w:r w:rsidR="00437B7A">
          <w:t xml:space="preserve">would be limited and more easily </w:t>
        </w:r>
      </w:ins>
      <w:ins w:id="127" w:author="Anne Geggie" w:date="2015-12-16T20:29:00Z">
        <w:r w:rsidR="00437B7A">
          <w:t>monitored</w:t>
        </w:r>
      </w:ins>
      <w:ins w:id="128" w:author="Anne Geggie" w:date="2015-12-16T20:28:00Z">
        <w:r w:rsidR="00437B7A">
          <w:t xml:space="preserve">. </w:t>
        </w:r>
      </w:ins>
      <w:del w:id="129" w:author="Anne Geggie" w:date="2015-12-16T20:28:00Z">
        <w:r w:rsidDel="00437B7A">
          <w:delText>will be restricted to the School’s sole use</w:delText>
        </w:r>
      </w:del>
      <w:r>
        <w:t xml:space="preserve">. The School cites concerns for the safety and well-being of the students as the basis of the request. </w:t>
      </w:r>
    </w:p>
    <w:p w14:paraId="03F9A6DF" w14:textId="77777777" w:rsidR="004520C6" w:rsidRDefault="004520C6" w:rsidP="004520C6">
      <w:pPr>
        <w:pStyle w:val="NoSpacing"/>
        <w:jc w:val="both"/>
      </w:pPr>
    </w:p>
    <w:p w14:paraId="1B83752F" w14:textId="035A7D22" w:rsidR="004520C6" w:rsidRDefault="004520C6" w:rsidP="004520C6">
      <w:pPr>
        <w:pStyle w:val="NoSpacing"/>
        <w:ind w:firstLine="720"/>
        <w:jc w:val="both"/>
      </w:pPr>
      <w:r>
        <w:t xml:space="preserve">The Church appreciates these concerns. However under the Lease Agreement, the School only has use of the Gallery Bathroom and the Dining Hall Bathroom in common with other persons who use the building. </w:t>
      </w:r>
      <w:ins w:id="130" w:author="Gallas, Brandon D." w:date="2015-12-27T23:42:00Z">
        <w:r w:rsidR="00B77BFF">
          <w:t>We do not want to limit this common use</w:t>
        </w:r>
      </w:ins>
      <w:ins w:id="131" w:author="Gallas, Brandon D." w:date="2015-12-27T23:44:00Z">
        <w:r w:rsidR="00F33517">
          <w:t>.</w:t>
        </w:r>
      </w:ins>
      <w:del w:id="132" w:author="Gallas, Brandon D." w:date="2015-12-27T23:41:00Z">
        <w:r w:rsidDel="00B77BFF">
          <w:delText xml:space="preserve">The School’s request to have a partition or barrier erected near the Gallery bathroom is inconsistent with the fact that, under the Lease Agreement, the Gallery Bathroom is used in common with other persons in the building. </w:delText>
        </w:r>
      </w:del>
    </w:p>
    <w:p w14:paraId="2BA5CC24" w14:textId="77777777" w:rsidR="00197F42" w:rsidRDefault="00197F42" w:rsidP="00611051">
      <w:pPr>
        <w:pStyle w:val="NoSpacing"/>
        <w:jc w:val="both"/>
        <w:rPr>
          <w:rFonts w:cstheme="minorHAnsi"/>
        </w:rPr>
      </w:pPr>
    </w:p>
    <w:p w14:paraId="12955A52" w14:textId="646E038A" w:rsidR="00830DA8" w:rsidRPr="00830DA8" w:rsidRDefault="00197F42" w:rsidP="00830DA8">
      <w:pPr>
        <w:pStyle w:val="NoSpacing"/>
        <w:ind w:firstLine="720"/>
        <w:jc w:val="both"/>
        <w:rPr>
          <w:rFonts w:cstheme="minorHAnsi"/>
        </w:rPr>
      </w:pPr>
      <w:r w:rsidRPr="00197F42">
        <w:rPr>
          <w:rFonts w:cstheme="minorHAnsi"/>
        </w:rPr>
        <w:t>•</w:t>
      </w:r>
      <w:r w:rsidRPr="00197F42">
        <w:rPr>
          <w:rFonts w:cstheme="minorHAnsi"/>
          <w:i/>
        </w:rPr>
        <w:t>Use of the Facilities</w:t>
      </w:r>
      <w:r w:rsidR="00907E9C">
        <w:rPr>
          <w:rFonts w:cstheme="minorHAnsi"/>
          <w:i/>
        </w:rPr>
        <w:t xml:space="preserve"> by Church</w:t>
      </w:r>
      <w:r w:rsidR="00C13F70">
        <w:rPr>
          <w:rFonts w:cstheme="minorHAnsi"/>
        </w:rPr>
        <w:t xml:space="preserve">. </w:t>
      </w:r>
      <w:r w:rsidR="00D87310">
        <w:rPr>
          <w:rFonts w:cstheme="minorHAnsi"/>
        </w:rPr>
        <w:t xml:space="preserve"> </w:t>
      </w:r>
      <w:r w:rsidR="00907E9C">
        <w:rPr>
          <w:rFonts w:cstheme="minorHAnsi"/>
        </w:rPr>
        <w:t>T</w:t>
      </w:r>
      <w:r>
        <w:rPr>
          <w:rFonts w:cstheme="minorHAnsi"/>
        </w:rPr>
        <w:t xml:space="preserve">he </w:t>
      </w:r>
      <w:r w:rsidR="000F4FFC">
        <w:rPr>
          <w:rFonts w:cstheme="minorHAnsi"/>
        </w:rPr>
        <w:t>Church</w:t>
      </w:r>
      <w:r>
        <w:rPr>
          <w:rFonts w:cstheme="minorHAnsi"/>
        </w:rPr>
        <w:t xml:space="preserve"> </w:t>
      </w:r>
      <w:r w:rsidR="009E69E6">
        <w:rPr>
          <w:rFonts w:cstheme="minorHAnsi"/>
        </w:rPr>
        <w:t>has</w:t>
      </w:r>
      <w:r>
        <w:rPr>
          <w:rFonts w:cstheme="minorHAnsi"/>
        </w:rPr>
        <w:t xml:space="preserve"> the right to </w:t>
      </w:r>
      <w:r w:rsidR="008C54AF">
        <w:rPr>
          <w:rFonts w:cstheme="minorHAnsi"/>
        </w:rPr>
        <w:t xml:space="preserve">use areas within the </w:t>
      </w:r>
      <w:r w:rsidR="002173C5">
        <w:rPr>
          <w:rFonts w:cstheme="minorHAnsi"/>
        </w:rPr>
        <w:t>b</w:t>
      </w:r>
      <w:r w:rsidR="008C54AF">
        <w:rPr>
          <w:rFonts w:cstheme="minorHAnsi"/>
        </w:rPr>
        <w:t>uilding</w:t>
      </w:r>
      <w:r w:rsidR="0067282E" w:rsidRPr="0067282E">
        <w:rPr>
          <w:rFonts w:cstheme="minorHAnsi"/>
        </w:rPr>
        <w:t>, including the School Wing and the Dining Hall,</w:t>
      </w:r>
      <w:r w:rsidR="008C54AF">
        <w:rPr>
          <w:rFonts w:cstheme="minorHAnsi"/>
        </w:rPr>
        <w:t xml:space="preserve"> and </w:t>
      </w:r>
      <w:r w:rsidR="0067282E">
        <w:rPr>
          <w:rFonts w:cstheme="minorHAnsi"/>
        </w:rPr>
        <w:t xml:space="preserve">the </w:t>
      </w:r>
      <w:r w:rsidR="002173C5">
        <w:rPr>
          <w:rFonts w:cstheme="minorHAnsi"/>
        </w:rPr>
        <w:t>g</w:t>
      </w:r>
      <w:r w:rsidR="008C54AF">
        <w:rPr>
          <w:rFonts w:cstheme="minorHAnsi"/>
        </w:rPr>
        <w:t>rounds</w:t>
      </w:r>
      <w:r w:rsidR="00907E9C">
        <w:rPr>
          <w:rFonts w:cstheme="minorHAnsi"/>
        </w:rPr>
        <w:t>,</w:t>
      </w:r>
      <w:r w:rsidR="008C54AF">
        <w:rPr>
          <w:rFonts w:cstheme="minorHAnsi"/>
        </w:rPr>
        <w:t xml:space="preserve"> </w:t>
      </w:r>
      <w:r w:rsidR="00907E9C">
        <w:rPr>
          <w:rFonts w:cstheme="minorHAnsi"/>
        </w:rPr>
        <w:t>u</w:t>
      </w:r>
      <w:r w:rsidR="00907E9C" w:rsidRPr="00907E9C">
        <w:rPr>
          <w:rFonts w:cstheme="minorHAnsi"/>
        </w:rPr>
        <w:t>nder section 1.04 of the Lease Agreement</w:t>
      </w:r>
      <w:r w:rsidR="00907E9C">
        <w:rPr>
          <w:rFonts w:cstheme="minorHAnsi"/>
        </w:rPr>
        <w:t>,</w:t>
      </w:r>
      <w:r w:rsidR="00907E9C" w:rsidRPr="00907E9C">
        <w:rPr>
          <w:rFonts w:cstheme="minorHAnsi"/>
        </w:rPr>
        <w:t xml:space="preserve"> </w:t>
      </w:r>
      <w:r w:rsidR="008C54AF">
        <w:rPr>
          <w:rFonts w:cstheme="minorHAnsi"/>
        </w:rPr>
        <w:t xml:space="preserve">during </w:t>
      </w:r>
      <w:r w:rsidR="00241830">
        <w:rPr>
          <w:rFonts w:cstheme="minorHAnsi"/>
        </w:rPr>
        <w:t>those times</w:t>
      </w:r>
      <w:r w:rsidR="00C13F70">
        <w:rPr>
          <w:rFonts w:cstheme="minorHAnsi"/>
        </w:rPr>
        <w:t xml:space="preserve"> when the </w:t>
      </w:r>
      <w:r w:rsidR="008C54AF">
        <w:rPr>
          <w:rFonts w:cstheme="minorHAnsi"/>
        </w:rPr>
        <w:t xml:space="preserve">School does not have the right to </w:t>
      </w:r>
      <w:r w:rsidR="0067282E">
        <w:rPr>
          <w:rFonts w:cstheme="minorHAnsi"/>
        </w:rPr>
        <w:t xml:space="preserve">such use </w:t>
      </w:r>
      <w:ins w:id="133" w:author="Gallas, Brandon D." w:date="2015-12-27T23:46:00Z">
        <w:r w:rsidR="00F33517">
          <w:rPr>
            <w:rFonts w:cstheme="minorHAnsi"/>
          </w:rPr>
          <w:t xml:space="preserve">of </w:t>
        </w:r>
      </w:ins>
      <w:r w:rsidR="00241830">
        <w:rPr>
          <w:rFonts w:cstheme="minorHAnsi"/>
        </w:rPr>
        <w:t>them</w:t>
      </w:r>
      <w:r w:rsidR="00947CBB">
        <w:rPr>
          <w:rFonts w:cstheme="minorHAnsi"/>
        </w:rPr>
        <w:t>.</w:t>
      </w:r>
      <w:r w:rsidR="008A117D">
        <w:rPr>
          <w:rFonts w:cstheme="minorHAnsi"/>
        </w:rPr>
        <w:t xml:space="preserve"> </w:t>
      </w:r>
      <w:r w:rsidR="004A5E1F">
        <w:rPr>
          <w:rFonts w:cstheme="minorHAnsi"/>
        </w:rPr>
        <w:t>The Lease Agreement does not give the School the right to use any of the facilities on Sundays</w:t>
      </w:r>
      <w:r w:rsidR="00011FD7">
        <w:rPr>
          <w:rFonts w:cstheme="minorHAnsi"/>
        </w:rPr>
        <w:t xml:space="preserve"> or any other time not specifically provided for in </w:t>
      </w:r>
      <w:r w:rsidR="00545A8E">
        <w:rPr>
          <w:rFonts w:cstheme="minorHAnsi"/>
        </w:rPr>
        <w:t>the Lease Agreement</w:t>
      </w:r>
      <w:r w:rsidR="004A5E1F">
        <w:rPr>
          <w:rFonts w:cstheme="minorHAnsi"/>
        </w:rPr>
        <w:t xml:space="preserve">, unless the </w:t>
      </w:r>
      <w:r w:rsidR="000F4FFC">
        <w:rPr>
          <w:rFonts w:cstheme="minorHAnsi"/>
        </w:rPr>
        <w:t>Church</w:t>
      </w:r>
      <w:r w:rsidR="004A5E1F">
        <w:rPr>
          <w:rFonts w:cstheme="minorHAnsi"/>
        </w:rPr>
        <w:t xml:space="preserve"> has consented to such use. </w:t>
      </w:r>
      <w:r w:rsidR="00830DA8" w:rsidRPr="00830DA8">
        <w:rPr>
          <w:rFonts w:cstheme="minorHAnsi"/>
        </w:rPr>
        <w:t xml:space="preserve">The </w:t>
      </w:r>
      <w:r w:rsidR="000F4FFC">
        <w:rPr>
          <w:rFonts w:cstheme="minorHAnsi"/>
        </w:rPr>
        <w:t>Church</w:t>
      </w:r>
      <w:r w:rsidR="00830DA8" w:rsidRPr="00830DA8">
        <w:rPr>
          <w:rFonts w:cstheme="minorHAnsi"/>
        </w:rPr>
        <w:t xml:space="preserve"> </w:t>
      </w:r>
      <w:r w:rsidR="00545A8E">
        <w:rPr>
          <w:rFonts w:cstheme="minorHAnsi"/>
        </w:rPr>
        <w:t>will exercise</w:t>
      </w:r>
      <w:r w:rsidR="00830DA8" w:rsidRPr="00830DA8">
        <w:rPr>
          <w:rFonts w:cstheme="minorHAnsi"/>
        </w:rPr>
        <w:t xml:space="preserve"> its right to use all areas within the </w:t>
      </w:r>
      <w:r w:rsidR="002173C5">
        <w:rPr>
          <w:rFonts w:cstheme="minorHAnsi"/>
        </w:rPr>
        <w:t>b</w:t>
      </w:r>
      <w:r w:rsidR="00830DA8" w:rsidRPr="00830DA8">
        <w:rPr>
          <w:rFonts w:cstheme="minorHAnsi"/>
        </w:rPr>
        <w:t xml:space="preserve">uilding, including the School Wing and the Dining Hall, and the </w:t>
      </w:r>
      <w:r w:rsidR="002173C5">
        <w:rPr>
          <w:rFonts w:cstheme="minorHAnsi"/>
        </w:rPr>
        <w:t>g</w:t>
      </w:r>
      <w:r w:rsidR="00830DA8" w:rsidRPr="00830DA8">
        <w:rPr>
          <w:rFonts w:cstheme="minorHAnsi"/>
        </w:rPr>
        <w:t xml:space="preserve">rounds </w:t>
      </w:r>
      <w:r w:rsidR="000F4FFC">
        <w:rPr>
          <w:rFonts w:cstheme="minorHAnsi"/>
        </w:rPr>
        <w:t>at</w:t>
      </w:r>
      <w:r w:rsidR="00830DA8" w:rsidRPr="00830DA8">
        <w:rPr>
          <w:rFonts w:cstheme="minorHAnsi"/>
        </w:rPr>
        <w:t xml:space="preserve"> </w:t>
      </w:r>
      <w:r w:rsidR="00545A8E">
        <w:rPr>
          <w:rFonts w:cstheme="minorHAnsi"/>
        </w:rPr>
        <w:t>those times when the School does not have the right to use them under the Lease Agreement</w:t>
      </w:r>
      <w:r w:rsidR="00830DA8" w:rsidRPr="00830DA8">
        <w:rPr>
          <w:rFonts w:cstheme="minorHAnsi"/>
        </w:rPr>
        <w:t>.</w:t>
      </w:r>
    </w:p>
    <w:p w14:paraId="06B6BC15" w14:textId="77777777" w:rsidR="00830DA8" w:rsidRDefault="00830DA8" w:rsidP="00153F95">
      <w:pPr>
        <w:pStyle w:val="NoSpacing"/>
        <w:ind w:firstLine="720"/>
        <w:jc w:val="both"/>
        <w:rPr>
          <w:rFonts w:cstheme="minorHAnsi"/>
        </w:rPr>
      </w:pPr>
    </w:p>
    <w:p w14:paraId="2B5A1F43" w14:textId="77777777" w:rsidR="00714FC8" w:rsidRDefault="00533D2C" w:rsidP="00153F95">
      <w:pPr>
        <w:pStyle w:val="NoSpacing"/>
        <w:ind w:firstLine="720"/>
        <w:jc w:val="both"/>
        <w:rPr>
          <w:rFonts w:cstheme="minorHAnsi"/>
        </w:rPr>
      </w:pPr>
      <w:r w:rsidRPr="00533D2C">
        <w:rPr>
          <w:rFonts w:cstheme="minorHAnsi"/>
        </w:rPr>
        <w:lastRenderedPageBreak/>
        <w:t xml:space="preserve">The </w:t>
      </w:r>
      <w:r w:rsidR="000F4FFC">
        <w:rPr>
          <w:rFonts w:cstheme="minorHAnsi"/>
        </w:rPr>
        <w:t>Church</w:t>
      </w:r>
      <w:r w:rsidRPr="00533D2C">
        <w:rPr>
          <w:rFonts w:cstheme="minorHAnsi"/>
        </w:rPr>
        <w:t xml:space="preserve"> </w:t>
      </w:r>
      <w:r>
        <w:rPr>
          <w:rFonts w:cstheme="minorHAnsi"/>
        </w:rPr>
        <w:t xml:space="preserve">also </w:t>
      </w:r>
      <w:r w:rsidR="009E69E6">
        <w:rPr>
          <w:rFonts w:cstheme="minorHAnsi"/>
        </w:rPr>
        <w:t>has</w:t>
      </w:r>
      <w:r w:rsidRPr="00533D2C">
        <w:rPr>
          <w:rFonts w:cstheme="minorHAnsi"/>
        </w:rPr>
        <w:t xml:space="preserve"> the right to use</w:t>
      </w:r>
      <w:r w:rsidR="00830DA8">
        <w:rPr>
          <w:rFonts w:cstheme="minorHAnsi"/>
        </w:rPr>
        <w:t xml:space="preserve"> the </w:t>
      </w:r>
      <w:r w:rsidR="002173C5">
        <w:rPr>
          <w:rFonts w:cstheme="minorHAnsi"/>
        </w:rPr>
        <w:t>g</w:t>
      </w:r>
      <w:r w:rsidR="00830DA8">
        <w:rPr>
          <w:rFonts w:cstheme="minorHAnsi"/>
        </w:rPr>
        <w:t xml:space="preserve">rounds and the </w:t>
      </w:r>
      <w:r w:rsidR="00545A8E">
        <w:rPr>
          <w:rFonts w:cstheme="minorHAnsi"/>
        </w:rPr>
        <w:t>c</w:t>
      </w:r>
      <w:r w:rsidR="00830DA8">
        <w:rPr>
          <w:rFonts w:cstheme="minorHAnsi"/>
        </w:rPr>
        <w:t xml:space="preserve">ommon </w:t>
      </w:r>
      <w:r w:rsidR="00545A8E">
        <w:rPr>
          <w:rFonts w:cstheme="minorHAnsi"/>
        </w:rPr>
        <w:t>a</w:t>
      </w:r>
      <w:r>
        <w:rPr>
          <w:rFonts w:cstheme="minorHAnsi"/>
        </w:rPr>
        <w:t xml:space="preserve">reas within the </w:t>
      </w:r>
      <w:r w:rsidR="002173C5">
        <w:rPr>
          <w:rFonts w:cstheme="minorHAnsi"/>
        </w:rPr>
        <w:t>b</w:t>
      </w:r>
      <w:r>
        <w:rPr>
          <w:rFonts w:cstheme="minorHAnsi"/>
        </w:rPr>
        <w:t xml:space="preserve">uilding </w:t>
      </w:r>
      <w:r w:rsidR="009E69E6">
        <w:rPr>
          <w:rFonts w:cstheme="minorHAnsi"/>
        </w:rPr>
        <w:t>during</w:t>
      </w:r>
      <w:r>
        <w:rPr>
          <w:rFonts w:cstheme="minorHAnsi"/>
        </w:rPr>
        <w:t xml:space="preserve"> </w:t>
      </w:r>
      <w:r w:rsidR="00545A8E">
        <w:rPr>
          <w:rFonts w:cstheme="minorHAnsi"/>
        </w:rPr>
        <w:t xml:space="preserve">the times specified under the Lease Agreement for the School to use </w:t>
      </w:r>
      <w:r w:rsidR="00F81673" w:rsidRPr="00F81673">
        <w:rPr>
          <w:rFonts w:cstheme="minorHAnsi"/>
        </w:rPr>
        <w:t>the School Wing and the Dining Hall</w:t>
      </w:r>
      <w:r w:rsidR="00830DA8">
        <w:rPr>
          <w:rFonts w:cstheme="minorHAnsi"/>
        </w:rPr>
        <w:t>.</w:t>
      </w:r>
      <w:r>
        <w:rPr>
          <w:rFonts w:cstheme="minorHAnsi"/>
        </w:rPr>
        <w:t xml:space="preserve">   </w:t>
      </w:r>
    </w:p>
    <w:p w14:paraId="3B6E1892" w14:textId="77777777" w:rsidR="00714FC8" w:rsidRDefault="00714FC8" w:rsidP="00611051">
      <w:pPr>
        <w:pStyle w:val="NoSpacing"/>
        <w:jc w:val="both"/>
        <w:rPr>
          <w:rFonts w:cstheme="minorHAnsi"/>
        </w:rPr>
      </w:pPr>
    </w:p>
    <w:p w14:paraId="618CE2D1" w14:textId="489F22CF" w:rsidR="00E8075F" w:rsidRDefault="006D043A" w:rsidP="00E8075F">
      <w:pPr>
        <w:pStyle w:val="NoSpacing"/>
        <w:ind w:firstLine="720"/>
      </w:pPr>
      <w:r w:rsidRPr="00197F42">
        <w:rPr>
          <w:rFonts w:cstheme="minorHAnsi"/>
        </w:rPr>
        <w:t>•</w:t>
      </w:r>
      <w:commentRangeStart w:id="134"/>
      <w:r w:rsidR="00E8075F" w:rsidRPr="00782038">
        <w:rPr>
          <w:i/>
        </w:rPr>
        <w:t>Communications</w:t>
      </w:r>
      <w:commentRangeEnd w:id="134"/>
      <w:r w:rsidR="00E8075F">
        <w:rPr>
          <w:rStyle w:val="CommentReference"/>
        </w:rPr>
        <w:commentReference w:id="134"/>
      </w:r>
      <w:r w:rsidR="00E8075F" w:rsidRPr="00782038">
        <w:rPr>
          <w:i/>
        </w:rPr>
        <w:t xml:space="preserve"> between </w:t>
      </w:r>
      <w:r w:rsidR="00E8075F">
        <w:rPr>
          <w:i/>
        </w:rPr>
        <w:t>Church</w:t>
      </w:r>
      <w:r w:rsidR="00E8075F" w:rsidRPr="00782038">
        <w:rPr>
          <w:i/>
        </w:rPr>
        <w:t xml:space="preserve"> and School</w:t>
      </w:r>
      <w:r w:rsidR="00E8075F">
        <w:t xml:space="preserve">.  </w:t>
      </w:r>
      <w:ins w:id="135" w:author="Anne Geggie" w:date="2015-12-16T20:18:00Z">
        <w:r>
          <w:t xml:space="preserve">If the School is being asked by the Church’s security personnel to leave before the designated time, the School Director should notify </w:t>
        </w:r>
        <w:r w:rsidRPr="00924697">
          <w:rPr>
            <w:highlight w:val="yellow"/>
          </w:rPr>
          <w:t>___</w:t>
        </w:r>
        <w:r>
          <w:t>.</w:t>
        </w:r>
      </w:ins>
    </w:p>
    <w:p w14:paraId="74E6690E" w14:textId="77777777" w:rsidR="00E8075F" w:rsidRDefault="00E8075F" w:rsidP="00E8075F">
      <w:pPr>
        <w:pStyle w:val="NoSpacing"/>
        <w:ind w:firstLine="720"/>
      </w:pPr>
    </w:p>
    <w:p w14:paraId="465924F6" w14:textId="5F199FB5" w:rsidR="00E8075F" w:rsidRDefault="00E8075F" w:rsidP="00E8075F">
      <w:pPr>
        <w:pStyle w:val="NoSpacing"/>
        <w:ind w:firstLine="720"/>
      </w:pPr>
      <w:r>
        <w:t>Under</w:t>
      </w:r>
      <w:r w:rsidRPr="000F4FFC">
        <w:t xml:space="preserve"> the Lease Agreement,</w:t>
      </w:r>
      <w:r>
        <w:t xml:space="preserve"> the Church has agreed to </w:t>
      </w:r>
      <w:r w:rsidRPr="000F4FFC">
        <w:t xml:space="preserve">use reasonable efforts to inform the </w:t>
      </w:r>
      <w:r>
        <w:t>School</w:t>
      </w:r>
      <w:r w:rsidRPr="000F4FFC">
        <w:t xml:space="preserve"> of the times that the </w:t>
      </w:r>
      <w:r>
        <w:t>p</w:t>
      </w:r>
      <w:r w:rsidRPr="000F4FFC">
        <w:t>remises will be use</w:t>
      </w:r>
      <w:r>
        <w:t>d by</w:t>
      </w:r>
      <w:r w:rsidRPr="000F4FFC">
        <w:t xml:space="preserve"> </w:t>
      </w:r>
      <w:r>
        <w:t xml:space="preserve">the Church. To this end, </w:t>
      </w:r>
      <w:del w:id="136" w:author="Anne Geggie" w:date="2015-12-16T20:19:00Z">
        <w:r w:rsidR="006D043A" w:rsidDel="006D043A">
          <w:delText xml:space="preserve">[title of person] </w:delText>
        </w:r>
      </w:del>
      <w:ins w:id="137" w:author="Anne Geggie" w:date="2015-12-16T20:19:00Z">
        <w:r w:rsidR="006D043A">
          <w:t xml:space="preserve">the Rector, Parish Administrator, </w:t>
        </w:r>
      </w:ins>
      <w:r w:rsidRPr="000B356E">
        <w:t xml:space="preserve">or another person designated by the </w:t>
      </w:r>
      <w:r>
        <w:t>Church</w:t>
      </w:r>
      <w:r w:rsidRPr="000B356E">
        <w:t xml:space="preserve"> </w:t>
      </w:r>
      <w:del w:id="138" w:author="Anne Geggie" w:date="2015-12-16T20:20:00Z">
        <w:r w:rsidR="006D043A" w:rsidDel="006D043A">
          <w:delText xml:space="preserve">or the rector </w:delText>
        </w:r>
      </w:del>
      <w:r w:rsidRPr="000B356E">
        <w:t xml:space="preserve">will endeavor to give the School’s Director at least </w:t>
      </w:r>
      <w:del w:id="139" w:author="Anne Geggie" w:date="2015-12-16T20:18:00Z">
        <w:r w:rsidR="006D043A" w:rsidDel="006D043A">
          <w:delText>[</w:delText>
        </w:r>
      </w:del>
      <w:r w:rsidRPr="000B356E">
        <w:t>3</w:t>
      </w:r>
      <w:del w:id="140" w:author="Anne Geggie" w:date="2015-12-16T20:18:00Z">
        <w:r w:rsidR="006D043A" w:rsidDel="006D043A">
          <w:delText>]</w:delText>
        </w:r>
      </w:del>
      <w:r w:rsidRPr="000B356E">
        <w:t xml:space="preserve"> days prior written notice of the date and time that the </w:t>
      </w:r>
      <w:r>
        <w:t>Church</w:t>
      </w:r>
      <w:r w:rsidRPr="000B356E">
        <w:t xml:space="preserve"> proposes to use the Dining Hall </w:t>
      </w:r>
      <w:r>
        <w:t>if such proposed use will occur during any time that the School has the right to use the Dining Hall under the Lease Agreement</w:t>
      </w:r>
      <w:r w:rsidRPr="000B356E">
        <w:t xml:space="preserve"> and confirm that the Dining Hall will not be occupied by the School during such proposed date and time.</w:t>
      </w:r>
      <w:r>
        <w:t xml:space="preserve"> T</w:t>
      </w:r>
      <w:r w:rsidRPr="00746F9A">
        <w:t xml:space="preserve">he </w:t>
      </w:r>
      <w:r>
        <w:t>Church</w:t>
      </w:r>
      <w:r w:rsidRPr="00746F9A">
        <w:t xml:space="preserve"> </w:t>
      </w:r>
      <w:r>
        <w:t xml:space="preserve">reiterates its intention to </w:t>
      </w:r>
      <w:r w:rsidRPr="00746F9A">
        <w:t xml:space="preserve">use </w:t>
      </w:r>
      <w:r>
        <w:t>the School Wing and the Dining Hall at</w:t>
      </w:r>
      <w:r w:rsidRPr="00746F9A">
        <w:t xml:space="preserve"> </w:t>
      </w:r>
      <w:r>
        <w:t xml:space="preserve">any time that the Lease Agreement does not grant the School the right to use </w:t>
      </w:r>
      <w:r w:rsidRPr="00DF2D8C">
        <w:t>the School Wing and the Dining Hall</w:t>
      </w:r>
      <w:r w:rsidRPr="00746F9A">
        <w:t>.</w:t>
      </w:r>
    </w:p>
    <w:p w14:paraId="1D0846B2" w14:textId="77777777" w:rsidR="00E8075F" w:rsidRDefault="00E8075F" w:rsidP="00611051">
      <w:pPr>
        <w:pStyle w:val="NoSpacing"/>
        <w:jc w:val="both"/>
        <w:rPr>
          <w:rFonts w:cstheme="minorHAnsi"/>
        </w:rPr>
      </w:pPr>
    </w:p>
    <w:p w14:paraId="09B15A9B" w14:textId="6A5F2D0A" w:rsidR="00F81673" w:rsidRDefault="00AC0776" w:rsidP="00F81673">
      <w:pPr>
        <w:pStyle w:val="NoSpacing"/>
        <w:ind w:firstLine="720"/>
        <w:jc w:val="both"/>
        <w:rPr>
          <w:rFonts w:cstheme="minorHAnsi"/>
        </w:rPr>
      </w:pPr>
      <w:r>
        <w:rPr>
          <w:rFonts w:cstheme="minorHAnsi"/>
        </w:rPr>
        <w:t>•</w:t>
      </w:r>
      <w:del w:id="141" w:author="Anne Geggie" w:date="2015-12-16T20:20:00Z">
        <w:r w:rsidR="00656D84" w:rsidRPr="00656D84" w:rsidDel="004520C6">
          <w:rPr>
            <w:rFonts w:cstheme="minorHAnsi"/>
            <w:i/>
          </w:rPr>
          <w:delText>Sub</w:delText>
        </w:r>
        <w:r w:rsidR="00106EC8" w:rsidDel="004520C6">
          <w:rPr>
            <w:rFonts w:cstheme="minorHAnsi"/>
            <w:i/>
          </w:rPr>
          <w:delText>-</w:delText>
        </w:r>
        <w:r w:rsidR="00656D84" w:rsidRPr="00656D84" w:rsidDel="004520C6">
          <w:rPr>
            <w:rFonts w:cstheme="minorHAnsi"/>
            <w:i/>
          </w:rPr>
          <w:delText>meters</w:delText>
        </w:r>
      </w:del>
      <w:ins w:id="142" w:author="Anne Geggie" w:date="2015-12-16T20:20:00Z">
        <w:r w:rsidR="004520C6">
          <w:rPr>
            <w:rFonts w:cstheme="minorHAnsi"/>
            <w:i/>
          </w:rPr>
          <w:t>Utilities</w:t>
        </w:r>
      </w:ins>
      <w:r w:rsidR="00D55BE2">
        <w:rPr>
          <w:rFonts w:cstheme="minorHAnsi"/>
        </w:rPr>
        <w:t>.</w:t>
      </w:r>
      <w:r w:rsidR="00D87310">
        <w:rPr>
          <w:rFonts w:cstheme="minorHAnsi"/>
        </w:rPr>
        <w:t xml:space="preserve"> </w:t>
      </w:r>
      <w:r w:rsidR="00D55BE2">
        <w:rPr>
          <w:rFonts w:cstheme="minorHAnsi"/>
        </w:rPr>
        <w:t xml:space="preserve"> </w:t>
      </w:r>
      <w:r w:rsidR="00F81673" w:rsidRPr="00F81673">
        <w:rPr>
          <w:rFonts w:cstheme="minorHAnsi"/>
        </w:rPr>
        <w:t xml:space="preserve">The School installed meters or sub-meters for certain utilities in the Building and did not obtain the </w:t>
      </w:r>
      <w:r w:rsidR="000F4FFC">
        <w:rPr>
          <w:rFonts w:cstheme="minorHAnsi"/>
        </w:rPr>
        <w:t>Church</w:t>
      </w:r>
      <w:r w:rsidR="00F81673" w:rsidRPr="00F81673">
        <w:rPr>
          <w:rFonts w:cstheme="minorHAnsi"/>
        </w:rPr>
        <w:t xml:space="preserve">’s approval for the installation of them. The installation of utility meters or sub-meters in the Building and the alterations the School made or caused to be made to the Premises in connection with such installation are inconsistent with the provisions of the Lease Agreement and constitute a breach.  </w:t>
      </w:r>
    </w:p>
    <w:p w14:paraId="73ED9D4F" w14:textId="77777777" w:rsidR="00F81673" w:rsidRPr="00F81673" w:rsidRDefault="00F81673" w:rsidP="00F81673">
      <w:pPr>
        <w:pStyle w:val="NoSpacing"/>
        <w:ind w:firstLine="720"/>
        <w:jc w:val="both"/>
        <w:rPr>
          <w:rFonts w:cstheme="minorHAnsi"/>
        </w:rPr>
      </w:pPr>
    </w:p>
    <w:p w14:paraId="2EFF43A2" w14:textId="0B9EFAD2" w:rsidR="004520C6" w:rsidRPr="005C7CC4" w:rsidRDefault="005C7CC4" w:rsidP="004520C6">
      <w:pPr>
        <w:pStyle w:val="NoSpacing"/>
        <w:ind w:firstLine="720"/>
        <w:jc w:val="both"/>
        <w:rPr>
          <w:ins w:id="143" w:author="Anne Geggie" w:date="2015-12-16T20:24:00Z"/>
          <w:rFonts w:cstheme="minorHAnsi"/>
        </w:rPr>
      </w:pPr>
      <w:r w:rsidRPr="005C7CC4">
        <w:rPr>
          <w:rFonts w:cstheme="minorHAnsi"/>
        </w:rPr>
        <w:t>Section 8.02 of the</w:t>
      </w:r>
      <w:r w:rsidR="00A64348">
        <w:rPr>
          <w:rFonts w:cstheme="minorHAnsi"/>
        </w:rPr>
        <w:t xml:space="preserve"> </w:t>
      </w:r>
      <w:r w:rsidR="00F81673">
        <w:rPr>
          <w:rFonts w:cstheme="minorHAnsi"/>
        </w:rPr>
        <w:t xml:space="preserve">Lease Agreement provides that the </w:t>
      </w:r>
      <w:r w:rsidR="000F4FFC">
        <w:rPr>
          <w:rFonts w:cstheme="minorHAnsi"/>
        </w:rPr>
        <w:t>Church</w:t>
      </w:r>
      <w:r w:rsidR="00A64348">
        <w:rPr>
          <w:rFonts w:cstheme="minorHAnsi"/>
        </w:rPr>
        <w:t xml:space="preserve"> may “at any time during the Term of the Lease have separate meter(s) for water, sewer, or other util</w:t>
      </w:r>
      <w:r w:rsidR="006B11E6">
        <w:rPr>
          <w:rFonts w:cstheme="minorHAnsi"/>
        </w:rPr>
        <w:t>ities installed on the Premises</w:t>
      </w:r>
      <w:r w:rsidR="00A64348">
        <w:rPr>
          <w:rFonts w:cstheme="minorHAnsi"/>
        </w:rPr>
        <w:t>”</w:t>
      </w:r>
      <w:r w:rsidR="006B11E6">
        <w:rPr>
          <w:rFonts w:cstheme="minorHAnsi"/>
        </w:rPr>
        <w:t xml:space="preserve"> and the School is obligated to pay for 50% of the installation cost</w:t>
      </w:r>
      <w:r w:rsidR="00F81673">
        <w:rPr>
          <w:rFonts w:cstheme="minorHAnsi"/>
        </w:rPr>
        <w:t xml:space="preserve"> pursuant to </w:t>
      </w:r>
      <w:r w:rsidR="00F81673" w:rsidRPr="00F81673">
        <w:rPr>
          <w:rFonts w:cstheme="minorHAnsi"/>
        </w:rPr>
        <w:t>Sect</w:t>
      </w:r>
      <w:r w:rsidR="00F81673">
        <w:rPr>
          <w:rFonts w:cstheme="minorHAnsi"/>
        </w:rPr>
        <w:t>ion 8.02 of the Lease Agreement</w:t>
      </w:r>
      <w:r w:rsidR="00106EC8">
        <w:rPr>
          <w:rFonts w:cstheme="minorHAnsi"/>
        </w:rPr>
        <w:t>.</w:t>
      </w:r>
      <w:r w:rsidR="006B11E6">
        <w:rPr>
          <w:rFonts w:cstheme="minorHAnsi"/>
        </w:rPr>
        <w:t xml:space="preserve"> </w:t>
      </w:r>
      <w:r w:rsidR="00106EC8">
        <w:rPr>
          <w:rFonts w:cstheme="minorHAnsi"/>
        </w:rPr>
        <w:t xml:space="preserve"> </w:t>
      </w:r>
      <w:r w:rsidR="00F81673" w:rsidRPr="00F81673">
        <w:rPr>
          <w:rFonts w:cstheme="minorHAnsi"/>
        </w:rPr>
        <w:t xml:space="preserve">However, </w:t>
      </w:r>
      <w:r>
        <w:rPr>
          <w:rFonts w:cstheme="minorHAnsi"/>
        </w:rPr>
        <w:t>the Lease Agreement</w:t>
      </w:r>
      <w:r w:rsidR="00F81673" w:rsidRPr="00F81673">
        <w:rPr>
          <w:rFonts w:cstheme="minorHAnsi"/>
        </w:rPr>
        <w:t xml:space="preserve"> does not give the School the right to install meters or sub-meters for water</w:t>
      </w:r>
      <w:ins w:id="144" w:author="Anne Geggie" w:date="2015-12-16T20:20:00Z">
        <w:r w:rsidR="004520C6">
          <w:rPr>
            <w:rFonts w:cstheme="minorHAnsi"/>
          </w:rPr>
          <w:t>/</w:t>
        </w:r>
      </w:ins>
      <w:del w:id="145" w:author="Anne Geggie" w:date="2015-12-16T20:20:00Z">
        <w:r w:rsidR="00F81673" w:rsidRPr="00F81673" w:rsidDel="004520C6">
          <w:rPr>
            <w:rFonts w:cstheme="minorHAnsi"/>
          </w:rPr>
          <w:delText xml:space="preserve">, </w:delText>
        </w:r>
      </w:del>
      <w:r w:rsidR="00F81673" w:rsidRPr="00F81673">
        <w:rPr>
          <w:rFonts w:cstheme="minorHAnsi"/>
        </w:rPr>
        <w:t xml:space="preserve">sewer, electricity, gas or other utilities in the </w:t>
      </w:r>
      <w:r w:rsidR="002173C5">
        <w:rPr>
          <w:rFonts w:cstheme="minorHAnsi"/>
        </w:rPr>
        <w:t>b</w:t>
      </w:r>
      <w:r w:rsidR="00F81673" w:rsidRPr="00F81673">
        <w:rPr>
          <w:rFonts w:cstheme="minorHAnsi"/>
        </w:rPr>
        <w:t>uilding.</w:t>
      </w:r>
      <w:ins w:id="146" w:author="Anne Geggie" w:date="2015-12-16T20:24:00Z">
        <w:r w:rsidR="004520C6">
          <w:rPr>
            <w:rFonts w:cstheme="minorHAnsi"/>
          </w:rPr>
          <w:t xml:space="preserve"> As you know, the Church is almost done with the installation of separate electric meters. We will provide an invoice to the School for half of the installation cost. After installation, the School will be responsible for paying for its own electricity and will be receiving a separate bill. It is the Church’s intention to complete separate meters for gas and water/sewer in the timeline allowed for in the Lease Agreement. </w:t>
        </w:r>
      </w:ins>
    </w:p>
    <w:p w14:paraId="3741C060" w14:textId="529FAEF6" w:rsidR="007D7F98" w:rsidRDefault="007D7F98" w:rsidP="007D7F98">
      <w:pPr>
        <w:pStyle w:val="NoSpacing"/>
        <w:jc w:val="both"/>
        <w:rPr>
          <w:rFonts w:cstheme="minorHAnsi"/>
        </w:rPr>
      </w:pPr>
    </w:p>
    <w:p w14:paraId="707DEBC7" w14:textId="4228DD93" w:rsidR="005C7CC4" w:rsidRDefault="00BE5876" w:rsidP="005C7CC4">
      <w:pPr>
        <w:pStyle w:val="NoSpacing"/>
        <w:ind w:firstLine="720"/>
        <w:jc w:val="both"/>
        <w:rPr>
          <w:ins w:id="147" w:author="Anne Geggie" w:date="2015-12-16T20:21:00Z"/>
          <w:rFonts w:cstheme="minorHAnsi"/>
        </w:rPr>
      </w:pPr>
      <w:r>
        <w:rPr>
          <w:rFonts w:cstheme="minorHAnsi"/>
        </w:rPr>
        <w:t xml:space="preserve">Alterations by the School are addressed in </w:t>
      </w:r>
      <w:r w:rsidR="00106EC8">
        <w:rPr>
          <w:rFonts w:cstheme="minorHAnsi"/>
        </w:rPr>
        <w:t>Section 12.01 of the Lease Agreement</w:t>
      </w:r>
      <w:r w:rsidR="005C7CC4">
        <w:rPr>
          <w:rFonts w:cstheme="minorHAnsi"/>
        </w:rPr>
        <w:t>.</w:t>
      </w:r>
      <w:r>
        <w:rPr>
          <w:rFonts w:cstheme="minorHAnsi"/>
        </w:rPr>
        <w:t xml:space="preserve"> </w:t>
      </w:r>
      <w:r w:rsidR="005C7CC4">
        <w:rPr>
          <w:rFonts w:cstheme="minorHAnsi"/>
        </w:rPr>
        <w:t>It</w:t>
      </w:r>
      <w:r w:rsidR="00106EC8">
        <w:rPr>
          <w:rFonts w:cstheme="minorHAnsi"/>
        </w:rPr>
        <w:t xml:space="preserve"> states that the School “shall not</w:t>
      </w:r>
      <w:r w:rsidR="005E2BBB">
        <w:rPr>
          <w:rFonts w:cstheme="minorHAnsi"/>
        </w:rPr>
        <w:t xml:space="preserve"> make or permit to be made any </w:t>
      </w:r>
      <w:r w:rsidR="00106EC8">
        <w:rPr>
          <w:rFonts w:cstheme="minorHAnsi"/>
        </w:rPr>
        <w:t>a</w:t>
      </w:r>
      <w:r w:rsidR="005E2BBB">
        <w:rPr>
          <w:rFonts w:cstheme="minorHAnsi"/>
        </w:rPr>
        <w:t>l</w:t>
      </w:r>
      <w:r w:rsidR="00106EC8">
        <w:rPr>
          <w:rFonts w:cstheme="minorHAnsi"/>
        </w:rPr>
        <w:t>terations to the Premises without the prior written consent</w:t>
      </w:r>
      <w:r w:rsidR="002173C5">
        <w:rPr>
          <w:rFonts w:cstheme="minorHAnsi"/>
        </w:rPr>
        <w:t>”</w:t>
      </w:r>
      <w:r w:rsidR="00106EC8">
        <w:rPr>
          <w:rFonts w:cstheme="minorHAnsi"/>
        </w:rPr>
        <w:t xml:space="preserve"> of the </w:t>
      </w:r>
      <w:r w:rsidR="000F4FFC">
        <w:rPr>
          <w:rFonts w:cstheme="minorHAnsi"/>
        </w:rPr>
        <w:t>Church</w:t>
      </w:r>
      <w:r w:rsidR="005C7CC4">
        <w:rPr>
          <w:rFonts w:cstheme="minorHAnsi"/>
        </w:rPr>
        <w:t>. T</w:t>
      </w:r>
      <w:r w:rsidR="00F0322E">
        <w:rPr>
          <w:rFonts w:cstheme="minorHAnsi"/>
        </w:rPr>
        <w:t>he Lease Agreement contain</w:t>
      </w:r>
      <w:r w:rsidR="005C7CC4">
        <w:rPr>
          <w:rFonts w:cstheme="minorHAnsi"/>
        </w:rPr>
        <w:t>s</w:t>
      </w:r>
      <w:r w:rsidR="00F0322E">
        <w:rPr>
          <w:rFonts w:cstheme="minorHAnsi"/>
        </w:rPr>
        <w:t xml:space="preserve"> provisions </w:t>
      </w:r>
      <w:r w:rsidR="00AF66D4">
        <w:rPr>
          <w:rFonts w:cstheme="minorHAnsi"/>
        </w:rPr>
        <w:t xml:space="preserve">concerning the </w:t>
      </w:r>
      <w:r w:rsidR="005E7D48">
        <w:rPr>
          <w:rFonts w:cstheme="minorHAnsi"/>
        </w:rPr>
        <w:t>process, conditions and standards for</w:t>
      </w:r>
      <w:r w:rsidR="00AF66D4">
        <w:rPr>
          <w:rFonts w:cstheme="minorHAnsi"/>
        </w:rPr>
        <w:t xml:space="preserve"> the School </w:t>
      </w:r>
      <w:r w:rsidR="005E7D48">
        <w:rPr>
          <w:rFonts w:cstheme="minorHAnsi"/>
        </w:rPr>
        <w:t>to</w:t>
      </w:r>
      <w:r w:rsidR="00AF66D4">
        <w:rPr>
          <w:rFonts w:cstheme="minorHAnsi"/>
        </w:rPr>
        <w:t xml:space="preserve"> make </w:t>
      </w:r>
      <w:r w:rsidR="000A6C91">
        <w:rPr>
          <w:rFonts w:cstheme="minorHAnsi"/>
        </w:rPr>
        <w:t>alterations</w:t>
      </w:r>
      <w:r w:rsidR="00AF66D4">
        <w:rPr>
          <w:rFonts w:cstheme="minorHAnsi"/>
        </w:rPr>
        <w:t xml:space="preserve"> </w:t>
      </w:r>
      <w:r w:rsidR="000A6C91">
        <w:rPr>
          <w:rFonts w:cstheme="minorHAnsi"/>
        </w:rPr>
        <w:t xml:space="preserve">to the </w:t>
      </w:r>
      <w:r w:rsidR="002173C5">
        <w:rPr>
          <w:rFonts w:cstheme="minorHAnsi"/>
        </w:rPr>
        <w:t>b</w:t>
      </w:r>
      <w:r w:rsidR="000A6C91">
        <w:rPr>
          <w:rFonts w:cstheme="minorHAnsi"/>
        </w:rPr>
        <w:t>uilding.</w:t>
      </w:r>
      <w:r w:rsidR="0095241A">
        <w:rPr>
          <w:rFonts w:cstheme="minorHAnsi"/>
        </w:rPr>
        <w:t xml:space="preserve"> </w:t>
      </w:r>
      <w:r w:rsidR="005C7CC4">
        <w:rPr>
          <w:rFonts w:cstheme="minorHAnsi"/>
        </w:rPr>
        <w:t>We b</w:t>
      </w:r>
      <w:r w:rsidR="002479CF">
        <w:rPr>
          <w:rFonts w:cstheme="minorHAnsi"/>
        </w:rPr>
        <w:t>ring to your attent</w:t>
      </w:r>
      <w:r w:rsidR="005C7CC4">
        <w:rPr>
          <w:rFonts w:cstheme="minorHAnsi"/>
        </w:rPr>
        <w:t xml:space="preserve">ion that, </w:t>
      </w:r>
      <w:r w:rsidR="005C7CC4" w:rsidRPr="005C7CC4">
        <w:rPr>
          <w:rFonts w:cstheme="minorHAnsi"/>
        </w:rPr>
        <w:t>under Section 12.05 of the Lease Agreement</w:t>
      </w:r>
      <w:r w:rsidR="005C7CC4">
        <w:rPr>
          <w:rFonts w:cstheme="minorHAnsi"/>
        </w:rPr>
        <w:t>,</w:t>
      </w:r>
      <w:r w:rsidR="005C7CC4" w:rsidRPr="005C7CC4">
        <w:rPr>
          <w:rFonts w:cstheme="minorHAnsi"/>
        </w:rPr>
        <w:t xml:space="preserve"> the </w:t>
      </w:r>
      <w:r w:rsidR="000F4FFC">
        <w:rPr>
          <w:rFonts w:cstheme="minorHAnsi"/>
        </w:rPr>
        <w:t>Church</w:t>
      </w:r>
      <w:r w:rsidR="005C7CC4" w:rsidRPr="005C7CC4">
        <w:rPr>
          <w:rFonts w:cstheme="minorHAnsi"/>
        </w:rPr>
        <w:t xml:space="preserve"> </w:t>
      </w:r>
      <w:r w:rsidR="005C7CC4">
        <w:rPr>
          <w:rFonts w:cstheme="minorHAnsi"/>
        </w:rPr>
        <w:t>may</w:t>
      </w:r>
      <w:r w:rsidR="005C7CC4" w:rsidRPr="005C7CC4">
        <w:rPr>
          <w:rFonts w:cstheme="minorHAnsi"/>
        </w:rPr>
        <w:t xml:space="preserve">, in its sole discretion, correct or remove any alterations made without the prior written consent of the </w:t>
      </w:r>
      <w:r w:rsidR="000F4FFC">
        <w:rPr>
          <w:rFonts w:cstheme="minorHAnsi"/>
        </w:rPr>
        <w:t>Church</w:t>
      </w:r>
      <w:r w:rsidR="005C7CC4" w:rsidRPr="005C7CC4">
        <w:rPr>
          <w:rFonts w:cstheme="minorHAnsi"/>
        </w:rPr>
        <w:t xml:space="preserve"> at the School’s expense.</w:t>
      </w:r>
      <w:ins w:id="148" w:author="Anne Geggie" w:date="2015-12-16T20:21:00Z">
        <w:r w:rsidR="004520C6">
          <w:rPr>
            <w:rFonts w:cstheme="minorHAnsi"/>
          </w:rPr>
          <w:t xml:space="preserve"> </w:t>
        </w:r>
      </w:ins>
    </w:p>
    <w:p w14:paraId="29CB2762" w14:textId="77777777" w:rsidR="00B8582F" w:rsidRDefault="00B8582F" w:rsidP="009E25EA">
      <w:pPr>
        <w:pStyle w:val="NoSpacing"/>
        <w:ind w:firstLine="720"/>
        <w:jc w:val="both"/>
        <w:rPr>
          <w:rFonts w:cstheme="minorHAnsi"/>
        </w:rPr>
      </w:pPr>
    </w:p>
    <w:p w14:paraId="39CAD578" w14:textId="57EA103B" w:rsidR="00437B7A" w:rsidRDefault="00437B7A" w:rsidP="00437B7A">
      <w:pPr>
        <w:pStyle w:val="NoSpacing"/>
        <w:ind w:firstLine="720"/>
        <w:jc w:val="both"/>
        <w:rPr>
          <w:ins w:id="149" w:author="Anne Geggie" w:date="2015-12-16T20:45:00Z"/>
        </w:rPr>
      </w:pPr>
      <w:r>
        <w:rPr>
          <w:rStyle w:val="CommentReference"/>
        </w:rPr>
        <w:commentReference w:id="150"/>
      </w:r>
      <w:r w:rsidR="00B36C24">
        <w:rPr>
          <w:rStyle w:val="CommentReference"/>
        </w:rPr>
        <w:commentReference w:id="151"/>
      </w:r>
      <w:del w:id="152" w:author="Anne Geggie" w:date="2015-12-16T20:39:00Z">
        <w:r w:rsidRPr="005036D0" w:rsidDel="00FA47F5">
          <w:delText>•</w:delText>
        </w:r>
        <w:r w:rsidDel="00FA47F5">
          <w:delText xml:space="preserve"> </w:delText>
        </w:r>
        <w:r w:rsidRPr="00782038" w:rsidDel="00FA47F5">
          <w:rPr>
            <w:i/>
          </w:rPr>
          <w:delText>Utilities</w:delText>
        </w:r>
        <w:r w:rsidDel="00FA47F5">
          <w:delText xml:space="preserve">.  </w:delText>
        </w:r>
      </w:del>
      <w:r>
        <w:t xml:space="preserve">The School is required, under </w:t>
      </w:r>
      <w:r w:rsidRPr="000B356E">
        <w:t>Section 8.04 of the Lease Agreement</w:t>
      </w:r>
      <w:r>
        <w:t xml:space="preserve">, to pay the Church the amount of the “Tenant’s Utility Costs” shown on monthly invoices prepared by the Church, except to the extent the School pays any of the Tenant’s Utility Costs directly to a supplying utility company.  </w:t>
      </w:r>
      <w:r w:rsidRPr="000B356E">
        <w:t>The term “Tenant’s Utility Costs”</w:t>
      </w:r>
      <w:r>
        <w:t xml:space="preserve"> is defined in the Lease Agreement to mean</w:t>
      </w:r>
      <w:r w:rsidRPr="000B356E">
        <w:t xml:space="preserve"> the cost of utilities for the </w:t>
      </w:r>
      <w:r>
        <w:t>p</w:t>
      </w:r>
      <w:r w:rsidRPr="000B356E">
        <w:t>remises, including, without limitation, the costs of water, power, fuel, heating, lighting and air conditioning.</w:t>
      </w:r>
    </w:p>
    <w:p w14:paraId="5155B31A" w14:textId="77777777" w:rsidR="00392F85" w:rsidRDefault="00392F85" w:rsidP="00437B7A">
      <w:pPr>
        <w:pStyle w:val="NoSpacing"/>
        <w:ind w:firstLine="720"/>
        <w:jc w:val="both"/>
      </w:pPr>
    </w:p>
    <w:p w14:paraId="711D86DC" w14:textId="77777777" w:rsidR="00392F85" w:rsidRDefault="00392F85" w:rsidP="00392F85">
      <w:pPr>
        <w:pStyle w:val="NoSpacing"/>
        <w:ind w:firstLine="720"/>
        <w:jc w:val="both"/>
        <w:rPr>
          <w:moveTo w:id="153" w:author="Anne Geggie" w:date="2015-12-16T20:45:00Z"/>
        </w:rPr>
      </w:pPr>
      <w:moveToRangeStart w:id="154" w:author="Anne Geggie" w:date="2015-12-16T20:45:00Z" w:name="move438062047"/>
      <w:moveTo w:id="155" w:author="Anne Geggie" w:date="2015-12-16T20:45:00Z">
        <w:r w:rsidRPr="00653E64">
          <w:t>•</w:t>
        </w:r>
        <w:r>
          <w:t xml:space="preserve"> </w:t>
        </w:r>
        <w:commentRangeStart w:id="156"/>
        <w:r w:rsidRPr="00BB5BC4">
          <w:rPr>
            <w:i/>
          </w:rPr>
          <w:t>Maintenance Service Contracts</w:t>
        </w:r>
      </w:moveTo>
      <w:commentRangeEnd w:id="156"/>
      <w:r w:rsidR="00B36C24">
        <w:rPr>
          <w:rStyle w:val="CommentReference"/>
        </w:rPr>
        <w:commentReference w:id="156"/>
      </w:r>
      <w:moveTo w:id="157" w:author="Anne Geggie" w:date="2015-12-16T20:45:00Z">
        <w:r>
          <w:t>.  The School, at its sole cost and expense, is required to enter into and maintain service contracts</w:t>
        </w:r>
        <w:r w:rsidRPr="004E5481">
          <w:t xml:space="preserve"> with respect to the </w:t>
        </w:r>
        <w:r>
          <w:t>“</w:t>
        </w:r>
        <w:r w:rsidRPr="004E5481">
          <w:t>Building Systems</w:t>
        </w:r>
        <w:r>
          <w:t>”</w:t>
        </w:r>
        <w:r w:rsidRPr="004E5481">
          <w:t xml:space="preserve"> serving the </w:t>
        </w:r>
        <w:r>
          <w:t>p</w:t>
        </w:r>
        <w:r w:rsidRPr="004E5481">
          <w:t>remises</w:t>
        </w:r>
        <w:r>
          <w:t xml:space="preserve"> pursuant to Section 14.02 of the Lease Agreement. The term “Building Systems” is defined in Section 8.03 to mean, collectively, the building’s heating, ventilation and air conditioning, electrical, water and sewer systems.  </w:t>
        </w:r>
      </w:moveTo>
    </w:p>
    <w:moveToRangeEnd w:id="154"/>
    <w:p w14:paraId="71B29844" w14:textId="41E548C9" w:rsidR="005C7CC4" w:rsidDel="00437B7A" w:rsidRDefault="005C7CC4" w:rsidP="009E25EA">
      <w:pPr>
        <w:pStyle w:val="NoSpacing"/>
        <w:ind w:firstLine="720"/>
        <w:jc w:val="both"/>
        <w:rPr>
          <w:del w:id="158" w:author="Anne Geggie" w:date="2015-12-16T20:31:00Z"/>
          <w:rFonts w:cstheme="minorHAnsi"/>
        </w:rPr>
      </w:pPr>
    </w:p>
    <w:p w14:paraId="48ACFAFB" w14:textId="77777777" w:rsidR="00F33517" w:rsidRDefault="00FA47F5" w:rsidP="004C2E9A">
      <w:pPr>
        <w:pStyle w:val="NoSpacing"/>
        <w:jc w:val="both"/>
        <w:rPr>
          <w:ins w:id="159" w:author="Gallas, Brandon D." w:date="2015-12-27T23:51:00Z"/>
        </w:rPr>
      </w:pPr>
      <w:ins w:id="160" w:author="Anne Geggie" w:date="2015-12-16T20:39:00Z">
        <w:r>
          <w:tab/>
        </w:r>
      </w:ins>
    </w:p>
    <w:p w14:paraId="6B885559" w14:textId="2639DB8F" w:rsidR="00153F95" w:rsidDel="00437B7A" w:rsidRDefault="00F33517" w:rsidP="00F33517">
      <w:pPr>
        <w:pStyle w:val="NoSpacing"/>
        <w:ind w:firstLine="720"/>
        <w:jc w:val="both"/>
        <w:rPr>
          <w:del w:id="161" w:author="Anne Geggie" w:date="2015-12-16T20:31:00Z"/>
        </w:rPr>
        <w:pPrChange w:id="162" w:author="Gallas, Brandon D." w:date="2015-12-27T23:52:00Z">
          <w:pPr>
            <w:pStyle w:val="NoSpacing"/>
            <w:jc w:val="both"/>
          </w:pPr>
        </w:pPrChange>
      </w:pPr>
      <w:ins w:id="163" w:author="Gallas, Brandon D." w:date="2015-12-27T23:52:00Z">
        <w:r w:rsidRPr="00653E64">
          <w:t>•</w:t>
        </w:r>
        <w:r>
          <w:t xml:space="preserve"> </w:t>
        </w:r>
      </w:ins>
      <w:ins w:id="164" w:author="Anne Geggie" w:date="2015-12-16T20:39:00Z">
        <w:r w:rsidR="00FA47F5" w:rsidRPr="00F33517">
          <w:rPr>
            <w:i/>
            <w:rPrChange w:id="165" w:author="Gallas, Brandon D." w:date="2015-12-27T23:52:00Z">
              <w:rPr/>
            </w:rPrChange>
          </w:rPr>
          <w:t>Gross Rental Conversion</w:t>
        </w:r>
        <w:r w:rsidR="00FA47F5">
          <w:t xml:space="preserve">. The Lease Agreement includes a provision for the School to pay to the Church, as part of the Gross Rent, its </w:t>
        </w:r>
      </w:ins>
      <w:ins w:id="166" w:author="Anne Geggie" w:date="2015-12-16T20:40:00Z">
        <w:r w:rsidR="00FA47F5">
          <w:t>“share of operating costs for the Building, Grounds and other common areas”. It is the intention of the Church to adjust this amount in 2016 to more accurately reflect our costs of common areas, such as the cost of cleaning and maintaining the</w:t>
        </w:r>
      </w:ins>
      <w:ins w:id="167" w:author="Anne Geggie" w:date="2015-12-16T20:41:00Z">
        <w:r w:rsidR="00FA47F5">
          <w:t xml:space="preserve"> </w:t>
        </w:r>
      </w:ins>
      <w:ins w:id="168" w:author="Anne Geggie" w:date="2015-12-16T20:40:00Z">
        <w:r w:rsidR="00FA47F5">
          <w:t xml:space="preserve">Gallery bathrooms. </w:t>
        </w:r>
      </w:ins>
    </w:p>
    <w:p w14:paraId="727E4F3F" w14:textId="77777777" w:rsidR="00D55BE2" w:rsidRDefault="00D55BE2" w:rsidP="00F33517">
      <w:pPr>
        <w:pStyle w:val="NoSpacing"/>
        <w:ind w:firstLine="720"/>
        <w:jc w:val="both"/>
        <w:pPrChange w:id="169" w:author="Gallas, Brandon D." w:date="2015-12-27T23:52:00Z">
          <w:pPr>
            <w:pStyle w:val="NoSpacing"/>
            <w:jc w:val="both"/>
          </w:pPr>
        </w:pPrChange>
      </w:pPr>
    </w:p>
    <w:p w14:paraId="72B30E22" w14:textId="01943F7E" w:rsidR="00566411" w:rsidDel="004520C6" w:rsidRDefault="00566411" w:rsidP="00153F95">
      <w:pPr>
        <w:pStyle w:val="NoSpacing"/>
        <w:ind w:firstLine="720"/>
        <w:jc w:val="both"/>
        <w:rPr>
          <w:del w:id="170" w:author="Anne Geggie" w:date="2015-12-16T20:25:00Z"/>
        </w:rPr>
      </w:pPr>
      <w:del w:id="171" w:author="Anne Geggie" w:date="2015-12-16T20:25:00Z">
        <w:r w:rsidRPr="00566411" w:rsidDel="004520C6">
          <w:delText>•</w:delText>
        </w:r>
        <w:r w:rsidR="009B241C" w:rsidDel="004520C6">
          <w:delText xml:space="preserve"> </w:delText>
        </w:r>
        <w:r w:rsidR="004C2E9A" w:rsidRPr="004C2E9A" w:rsidDel="004520C6">
          <w:rPr>
            <w:i/>
          </w:rPr>
          <w:delText>Grounds</w:delText>
        </w:r>
        <w:r w:rsidR="004C2E9A" w:rsidDel="004520C6">
          <w:delText xml:space="preserve">. </w:delText>
        </w:r>
        <w:r w:rsidR="007D7F98" w:rsidDel="004520C6">
          <w:delText xml:space="preserve"> </w:delText>
        </w:r>
        <w:r w:rsidR="009B241C" w:rsidDel="004520C6">
          <w:delText xml:space="preserve">The Grounds designated on </w:delText>
        </w:r>
        <w:r w:rsidR="005C7CC4" w:rsidDel="004520C6">
          <w:delText>an exhibit</w:delText>
        </w:r>
        <w:r w:rsidR="009B241C" w:rsidDel="004520C6">
          <w:delText xml:space="preserve"> to the Lease</w:delText>
        </w:r>
        <w:r w:rsidR="008A07B5" w:rsidDel="004520C6">
          <w:delText xml:space="preserve"> Agreement</w:delText>
        </w:r>
        <w:r w:rsidR="009B241C" w:rsidDel="004520C6">
          <w:delText xml:space="preserve"> encompass</w:delText>
        </w:r>
        <w:r w:rsidR="00D0534F" w:rsidDel="004520C6">
          <w:delText xml:space="preserve"> </w:delText>
        </w:r>
        <w:r w:rsidR="00AA473A" w:rsidDel="004520C6">
          <w:delText>about 86</w:delText>
        </w:r>
        <w:r w:rsidR="00D0534F" w:rsidDel="004520C6">
          <w:delText xml:space="preserve"> acres of land</w:delText>
        </w:r>
        <w:r w:rsidR="004D63B4" w:rsidDel="004520C6">
          <w:delText xml:space="preserve"> on which are located numerous</w:delText>
        </w:r>
        <w:r w:rsidR="00D0534F" w:rsidDel="004520C6">
          <w:delText xml:space="preserve"> </w:delText>
        </w:r>
        <w:r w:rsidR="004D63B4" w:rsidDel="004520C6">
          <w:delText>burial sites,</w:delText>
        </w:r>
        <w:r w:rsidR="009B241C" w:rsidDel="004520C6">
          <w:delText xml:space="preserve"> </w:delText>
        </w:r>
        <w:r w:rsidR="002479CF" w:rsidRPr="002479CF" w:rsidDel="004520C6">
          <w:delText>open spaces</w:delText>
        </w:r>
        <w:r w:rsidR="002479CF" w:rsidDel="004520C6">
          <w:delText>,</w:delText>
        </w:r>
        <w:r w:rsidR="002479CF" w:rsidRPr="002479CF" w:rsidDel="004520C6">
          <w:delText xml:space="preserve"> </w:delText>
        </w:r>
        <w:r w:rsidR="004D63B4" w:rsidDel="004520C6">
          <w:delText xml:space="preserve">the </w:delText>
        </w:r>
        <w:r w:rsidR="00B9546F" w:rsidDel="004520C6">
          <w:delText>c</w:delText>
        </w:r>
        <w:r w:rsidR="004D63B4" w:rsidDel="004520C6">
          <w:delText xml:space="preserve">hurch, </w:delText>
        </w:r>
        <w:r w:rsidR="002479CF" w:rsidDel="004520C6">
          <w:delText xml:space="preserve">the Church’s </w:delText>
        </w:r>
        <w:r w:rsidR="004D63B4" w:rsidDel="004520C6">
          <w:delText xml:space="preserve">business office </w:delText>
        </w:r>
        <w:r w:rsidR="003F734E" w:rsidDel="004520C6">
          <w:delText>and other facilities related to</w:delText>
        </w:r>
        <w:r w:rsidR="004D63B4" w:rsidDel="004520C6">
          <w:delText xml:space="preserve"> the </w:delText>
        </w:r>
        <w:r w:rsidR="008A07B5" w:rsidDel="004520C6">
          <w:delText xml:space="preserve">operation of </w:delText>
        </w:r>
        <w:r w:rsidR="000F4FFC" w:rsidDel="004520C6">
          <w:delText>Church</w:delText>
        </w:r>
        <w:r w:rsidR="009B241C" w:rsidDel="004520C6">
          <w:delText xml:space="preserve">’s cemetery </w:delText>
        </w:r>
        <w:r w:rsidR="004D63B4" w:rsidDel="004520C6">
          <w:delText xml:space="preserve">business. </w:delText>
        </w:r>
        <w:r w:rsidR="00E654D2" w:rsidDel="004520C6">
          <w:delText xml:space="preserve">The School </w:delText>
        </w:r>
        <w:r w:rsidR="00705DC5" w:rsidDel="004520C6">
          <w:delText>regular</w:delText>
        </w:r>
        <w:r w:rsidR="00A5568C" w:rsidDel="004520C6">
          <w:delText>ly uses</w:delText>
        </w:r>
        <w:r w:rsidR="00E654D2" w:rsidDel="004520C6">
          <w:delText xml:space="preserve"> the playground area </w:delText>
        </w:r>
        <w:r w:rsidR="00705DC5" w:rsidDel="004520C6">
          <w:delText xml:space="preserve">located </w:delText>
        </w:r>
        <w:r w:rsidR="00E654D2" w:rsidDel="004520C6">
          <w:delText xml:space="preserve">adjacent to the </w:delText>
        </w:r>
        <w:r w:rsidR="007779AB" w:rsidDel="004520C6">
          <w:delText>School Wing</w:delText>
        </w:r>
        <w:r w:rsidR="00E654D2" w:rsidDel="004520C6">
          <w:delText>.</w:delText>
        </w:r>
      </w:del>
    </w:p>
    <w:p w14:paraId="5A321E12" w14:textId="77777777" w:rsidR="00566411" w:rsidRDefault="00566411" w:rsidP="00611051">
      <w:pPr>
        <w:pStyle w:val="NoSpacing"/>
        <w:jc w:val="both"/>
      </w:pPr>
    </w:p>
    <w:p w14:paraId="4FB86BC9" w14:textId="77777777" w:rsidR="009A6E97" w:rsidRDefault="00566411" w:rsidP="00153F95">
      <w:pPr>
        <w:pStyle w:val="NoSpacing"/>
        <w:ind w:firstLine="720"/>
        <w:jc w:val="both"/>
      </w:pPr>
      <w:r w:rsidRPr="00566411">
        <w:t>•</w:t>
      </w:r>
      <w:r w:rsidR="003F734E">
        <w:t xml:space="preserve"> </w:t>
      </w:r>
      <w:r w:rsidR="000F3C0C" w:rsidRPr="000F3C0C">
        <w:rPr>
          <w:i/>
        </w:rPr>
        <w:t>Parking</w:t>
      </w:r>
      <w:r w:rsidR="000F3C0C">
        <w:t>.</w:t>
      </w:r>
      <w:r w:rsidR="007D7F98">
        <w:t xml:space="preserve"> </w:t>
      </w:r>
      <w:r w:rsidR="000F3C0C">
        <w:t xml:space="preserve"> An area designated for parking by the School is clearly shown on </w:t>
      </w:r>
      <w:r w:rsidR="002479CF">
        <w:t>an e</w:t>
      </w:r>
      <w:r w:rsidR="000F3C0C">
        <w:t xml:space="preserve">xhibit to the Lease </w:t>
      </w:r>
      <w:r w:rsidR="000D527B">
        <w:t xml:space="preserve">Agreement </w:t>
      </w:r>
      <w:r w:rsidR="000F3C0C">
        <w:t>as the Tenant Parking Area</w:t>
      </w:r>
      <w:r w:rsidR="00705DC5">
        <w:t>.</w:t>
      </w:r>
      <w:r w:rsidR="000F3C0C">
        <w:t xml:space="preserve"> </w:t>
      </w:r>
      <w:r w:rsidR="002479CF" w:rsidRPr="002479CF">
        <w:t>The School has raised concerns that the Tenant Parking Area may be inadequate to accommodate the School’s future operations.</w:t>
      </w:r>
    </w:p>
    <w:p w14:paraId="710BD04A" w14:textId="77777777" w:rsidR="009A6E97" w:rsidRDefault="009A6E97" w:rsidP="00153F95">
      <w:pPr>
        <w:pStyle w:val="NoSpacing"/>
        <w:ind w:firstLine="720"/>
        <w:jc w:val="both"/>
      </w:pPr>
    </w:p>
    <w:p w14:paraId="6D4291A7" w14:textId="77777777" w:rsidR="00566411" w:rsidDel="00C24BD4" w:rsidRDefault="002B0A40" w:rsidP="00153F95">
      <w:pPr>
        <w:pStyle w:val="NoSpacing"/>
        <w:ind w:firstLine="720"/>
        <w:jc w:val="both"/>
        <w:rPr>
          <w:del w:id="172" w:author="Anne Geggie" w:date="2015-12-16T20:42:00Z"/>
        </w:rPr>
      </w:pPr>
      <w:r>
        <w:t>Under the Lease Agreement, t</w:t>
      </w:r>
      <w:r w:rsidR="00237266">
        <w:t xml:space="preserve">he School may request the </w:t>
      </w:r>
      <w:r w:rsidR="000F4FFC">
        <w:t>Church</w:t>
      </w:r>
      <w:r w:rsidR="00237266">
        <w:t>’s consent to use parking areas in addition to the Tenant Parking Area</w:t>
      </w:r>
      <w:r w:rsidR="009A6E97">
        <w:t xml:space="preserve">. </w:t>
      </w:r>
      <w:r>
        <w:t xml:space="preserve"> </w:t>
      </w:r>
      <w:r w:rsidR="009A6E97">
        <w:t xml:space="preserve">In response to such requests, </w:t>
      </w:r>
      <w:r>
        <w:t xml:space="preserve">the </w:t>
      </w:r>
      <w:r w:rsidR="000F4FFC">
        <w:t>Church</w:t>
      </w:r>
      <w:r>
        <w:t xml:space="preserve"> has </w:t>
      </w:r>
      <w:r w:rsidR="002479CF">
        <w:t xml:space="preserve">permitted </w:t>
      </w:r>
      <w:r>
        <w:t>the School</w:t>
      </w:r>
      <w:r w:rsidR="002479CF">
        <w:t xml:space="preserve"> to</w:t>
      </w:r>
      <w:r>
        <w:t xml:space="preserve"> use additional parking areas from time to time</w:t>
      </w:r>
      <w:r w:rsidR="00237266">
        <w:t xml:space="preserve">. </w:t>
      </w:r>
      <w:r w:rsidR="004C2E9A">
        <w:t>However</w:t>
      </w:r>
      <w:r w:rsidR="00705DC5">
        <w:t>,</w:t>
      </w:r>
      <w:r w:rsidR="00805A2C">
        <w:t xml:space="preserve"> the Lease </w:t>
      </w:r>
      <w:r w:rsidR="00705DC5">
        <w:t xml:space="preserve">Agreement </w:t>
      </w:r>
      <w:r w:rsidR="00805A2C">
        <w:t>do</w:t>
      </w:r>
      <w:r w:rsidR="00705DC5">
        <w:t>es</w:t>
      </w:r>
      <w:r w:rsidR="00805A2C">
        <w:t xml:space="preserve"> not impose an obligation on the </w:t>
      </w:r>
      <w:r w:rsidR="000F4FFC">
        <w:t>Church</w:t>
      </w:r>
      <w:r w:rsidR="00805A2C">
        <w:t xml:space="preserve"> to make </w:t>
      </w:r>
      <w:r w:rsidR="004C2E9A">
        <w:t>additional</w:t>
      </w:r>
      <w:r w:rsidR="00805A2C">
        <w:t xml:space="preserve"> parking areas available for the School’s </w:t>
      </w:r>
      <w:r w:rsidR="009A6E97">
        <w:t xml:space="preserve">sole </w:t>
      </w:r>
      <w:r w:rsidR="00805A2C">
        <w:t>use.</w:t>
      </w:r>
    </w:p>
    <w:p w14:paraId="2DDAADBA" w14:textId="77777777" w:rsidR="005036D0" w:rsidRDefault="005036D0" w:rsidP="00392F85">
      <w:pPr>
        <w:pStyle w:val="NoSpacing"/>
        <w:ind w:firstLine="720"/>
        <w:jc w:val="both"/>
      </w:pPr>
    </w:p>
    <w:p w14:paraId="092D5ECE" w14:textId="77777777" w:rsidR="005F7660" w:rsidRDefault="005F7660" w:rsidP="007D7F98">
      <w:pPr>
        <w:pStyle w:val="NoSpacing"/>
        <w:jc w:val="both"/>
      </w:pPr>
    </w:p>
    <w:p w14:paraId="2C9AB039" w14:textId="77777777" w:rsidR="000F3C0C" w:rsidDel="00B36C24" w:rsidRDefault="004C2E9A" w:rsidP="00153F95">
      <w:pPr>
        <w:pStyle w:val="NoSpacing"/>
        <w:ind w:firstLine="720"/>
        <w:jc w:val="both"/>
        <w:rPr>
          <w:del w:id="173" w:author="Gallas, Brandon D." w:date="2015-12-27T23:53:00Z"/>
        </w:rPr>
      </w:pPr>
      <w:r w:rsidRPr="004C2E9A">
        <w:t>•</w:t>
      </w:r>
      <w:r>
        <w:t xml:space="preserve"> </w:t>
      </w:r>
      <w:r w:rsidR="00656D84">
        <w:rPr>
          <w:i/>
        </w:rPr>
        <w:t>Deletion of Lease Provision</w:t>
      </w:r>
      <w:r w:rsidR="00656D84">
        <w:t>.</w:t>
      </w:r>
      <w:r w:rsidR="007D7F98">
        <w:t xml:space="preserve"> </w:t>
      </w:r>
      <w:r w:rsidR="00656D84">
        <w:t xml:space="preserve"> </w:t>
      </w:r>
      <w:r w:rsidR="008218AB">
        <w:t>A suggestion has been made to delete</w:t>
      </w:r>
      <w:r w:rsidR="00656D84">
        <w:t xml:space="preserve"> </w:t>
      </w:r>
      <w:r w:rsidR="008218AB">
        <w:t>S</w:t>
      </w:r>
      <w:r w:rsidR="00656D84">
        <w:t>ection 8.03 of the Lease</w:t>
      </w:r>
      <w:r w:rsidR="008218AB">
        <w:t xml:space="preserve"> Agreement </w:t>
      </w:r>
      <w:r w:rsidR="008218AB" w:rsidRPr="008218AB">
        <w:t>because it is inconsistent with Section 8.02.</w:t>
      </w:r>
      <w:r w:rsidR="008218AB">
        <w:t xml:space="preserve"> Section 8.03</w:t>
      </w:r>
      <w:r w:rsidR="00656D84">
        <w:t xml:space="preserve"> provides </w:t>
      </w:r>
      <w:r w:rsidR="004D2109">
        <w:t>for the</w:t>
      </w:r>
      <w:r w:rsidR="00656D84">
        <w:t xml:space="preserve"> </w:t>
      </w:r>
      <w:r w:rsidR="000F4FFC">
        <w:t>Church</w:t>
      </w:r>
      <w:r w:rsidR="00656D84">
        <w:t xml:space="preserve"> </w:t>
      </w:r>
      <w:r w:rsidR="004D2109">
        <w:t>to</w:t>
      </w:r>
      <w:r w:rsidR="008218AB">
        <w:t xml:space="preserve"> </w:t>
      </w:r>
      <w:r w:rsidR="00656D84">
        <w:t xml:space="preserve">segregate the heating, </w:t>
      </w:r>
      <w:r w:rsidR="006D2513" w:rsidRPr="006D2513">
        <w:t>air conditioning</w:t>
      </w:r>
      <w:r w:rsidR="006D2513">
        <w:t xml:space="preserve">, </w:t>
      </w:r>
      <w:r w:rsidR="00656D84">
        <w:t xml:space="preserve">ventilation, </w:t>
      </w:r>
      <w:r w:rsidR="006D2513">
        <w:t xml:space="preserve">electrical, water and sewer </w:t>
      </w:r>
      <w:r w:rsidR="008218AB">
        <w:t xml:space="preserve">systems in the </w:t>
      </w:r>
      <w:r w:rsidR="002173C5">
        <w:t>b</w:t>
      </w:r>
      <w:r w:rsidR="008218AB">
        <w:t>uilding.</w:t>
      </w:r>
      <w:r w:rsidR="00656D84">
        <w:t xml:space="preserve"> </w:t>
      </w:r>
      <w:r w:rsidR="004D2109">
        <w:t xml:space="preserve">By contrast, Section 8.02 </w:t>
      </w:r>
      <w:r w:rsidR="00377F36">
        <w:t>addresse</w:t>
      </w:r>
      <w:r w:rsidR="004D2109">
        <w:t xml:space="preserve">s the installation of electrical, gas, water and sewer meters. </w:t>
      </w:r>
      <w:r w:rsidR="00B5299E">
        <w:t>The</w:t>
      </w:r>
      <w:r w:rsidR="005036D0">
        <w:t>re is no inconsistency between the</w:t>
      </w:r>
      <w:r w:rsidR="004D2109">
        <w:t>se</w:t>
      </w:r>
      <w:r w:rsidR="005036D0">
        <w:t xml:space="preserve"> sections</w:t>
      </w:r>
      <w:r w:rsidR="004D2109">
        <w:t xml:space="preserve"> of the Lease Agreement</w:t>
      </w:r>
      <w:r w:rsidR="00AA757B">
        <w:t xml:space="preserve"> as one addresses the segregation of systems within the </w:t>
      </w:r>
      <w:r w:rsidR="002173C5">
        <w:t>b</w:t>
      </w:r>
      <w:r w:rsidR="00AA757B">
        <w:t>uilding and the other addresses the installation of meters</w:t>
      </w:r>
      <w:r w:rsidR="005036D0">
        <w:t>.</w:t>
      </w:r>
    </w:p>
    <w:p w14:paraId="456734B4" w14:textId="77777777" w:rsidR="005036D0" w:rsidDel="00B36C24" w:rsidRDefault="005036D0" w:rsidP="00611051">
      <w:pPr>
        <w:pStyle w:val="NoSpacing"/>
        <w:jc w:val="both"/>
        <w:rPr>
          <w:del w:id="174" w:author="Gallas, Brandon D." w:date="2015-12-27T23:53:00Z"/>
        </w:rPr>
      </w:pPr>
    </w:p>
    <w:p w14:paraId="235DA77F" w14:textId="5FFFCD21" w:rsidR="00653E64" w:rsidRDefault="00782038" w:rsidP="00B36C24">
      <w:pPr>
        <w:pStyle w:val="NoSpacing"/>
        <w:ind w:firstLine="720"/>
        <w:jc w:val="both"/>
      </w:pPr>
      <w:del w:id="175" w:author="Gallas, Brandon D." w:date="2015-12-27T23:53:00Z">
        <w:r w:rsidRPr="00782038" w:rsidDel="00B36C24">
          <w:delText>•</w:delText>
        </w:r>
        <w:r w:rsidDel="00B36C24">
          <w:delText xml:space="preserve"> </w:delText>
        </w:r>
      </w:del>
      <w:commentRangeStart w:id="176"/>
      <w:del w:id="177" w:author="Anne Geggie" w:date="2015-12-16T20:03:00Z">
        <w:r w:rsidRPr="00782038" w:rsidDel="00A340F5">
          <w:rPr>
            <w:i/>
          </w:rPr>
          <w:delText>Communications</w:delText>
        </w:r>
      </w:del>
      <w:commentRangeEnd w:id="176"/>
      <w:r w:rsidR="00A340F5">
        <w:rPr>
          <w:rStyle w:val="CommentReference"/>
        </w:rPr>
        <w:commentReference w:id="176"/>
      </w:r>
      <w:del w:id="178" w:author="Anne Geggie" w:date="2015-12-16T20:03:00Z">
        <w:r w:rsidRPr="00782038" w:rsidDel="00A340F5">
          <w:rPr>
            <w:i/>
          </w:rPr>
          <w:delText xml:space="preserve"> between </w:delText>
        </w:r>
        <w:r w:rsidR="000F4FFC" w:rsidDel="00A340F5">
          <w:rPr>
            <w:i/>
          </w:rPr>
          <w:delText>Church</w:delText>
        </w:r>
        <w:r w:rsidRPr="00782038" w:rsidDel="00A340F5">
          <w:rPr>
            <w:i/>
          </w:rPr>
          <w:delText xml:space="preserve"> and School</w:delText>
        </w:r>
        <w:r w:rsidDel="00A340F5">
          <w:delText>.</w:delText>
        </w:r>
        <w:r w:rsidR="00F116BF" w:rsidDel="00A340F5">
          <w:delText xml:space="preserve"> </w:delText>
        </w:r>
        <w:r w:rsidR="001927AE" w:rsidDel="00A340F5">
          <w:delText xml:space="preserve"> </w:delText>
        </w:r>
        <w:r w:rsidR="000F4FFC" w:rsidDel="00A340F5">
          <w:delText>Under</w:delText>
        </w:r>
        <w:r w:rsidR="000F4FFC" w:rsidRPr="000F4FFC" w:rsidDel="00A340F5">
          <w:delText xml:space="preserve"> the Lease Agreement,</w:delText>
        </w:r>
        <w:r w:rsidR="000F4FFC" w:rsidDel="00A340F5">
          <w:delText xml:space="preserve"> the Church has agreed to </w:delText>
        </w:r>
        <w:r w:rsidR="000F4FFC" w:rsidRPr="000F4FFC" w:rsidDel="00A340F5">
          <w:delText xml:space="preserve">use reasonable efforts to inform the </w:delText>
        </w:r>
        <w:r w:rsidR="000F4FFC" w:rsidDel="00A340F5">
          <w:delText>School</w:delText>
        </w:r>
        <w:r w:rsidR="000F4FFC" w:rsidRPr="000F4FFC" w:rsidDel="00A340F5">
          <w:delText xml:space="preserve"> of the times that the </w:delText>
        </w:r>
        <w:r w:rsidR="000F4FFC" w:rsidDel="00A340F5">
          <w:delText>p</w:delText>
        </w:r>
        <w:r w:rsidR="000F4FFC" w:rsidRPr="000F4FFC" w:rsidDel="00A340F5">
          <w:delText>remises will be use</w:delText>
        </w:r>
        <w:r w:rsidR="000F4FFC" w:rsidDel="00A340F5">
          <w:delText>d by</w:delText>
        </w:r>
        <w:r w:rsidR="000F4FFC" w:rsidRPr="000F4FFC" w:rsidDel="00A340F5">
          <w:delText xml:space="preserve"> </w:delText>
        </w:r>
        <w:r w:rsidR="000F4FFC" w:rsidDel="00A340F5">
          <w:delText>the Church. To this end, t</w:delText>
        </w:r>
        <w:r w:rsidR="000B356E" w:rsidRPr="000B356E" w:rsidDel="00A340F5">
          <w:delText xml:space="preserve">he [title of person] or another person designated by the </w:delText>
        </w:r>
        <w:r w:rsidR="000F4FFC" w:rsidDel="00A340F5">
          <w:delText>Church</w:delText>
        </w:r>
        <w:r w:rsidR="000B356E" w:rsidRPr="000B356E" w:rsidDel="00A340F5">
          <w:delText xml:space="preserve"> or the rector will endeavor to give the School’s Director at least [3] days prior written notice of the date and time that the </w:delText>
        </w:r>
        <w:r w:rsidR="000F4FFC" w:rsidDel="00A340F5">
          <w:delText>Church</w:delText>
        </w:r>
        <w:r w:rsidR="000B356E" w:rsidRPr="000B356E" w:rsidDel="00A340F5">
          <w:delText xml:space="preserve"> proposes to use the Dining Hall </w:delText>
        </w:r>
        <w:r w:rsidR="00DF2D8C" w:rsidDel="00A340F5">
          <w:delText xml:space="preserve">if such proposed use will occur during any time that the School </w:delText>
        </w:r>
        <w:r w:rsidR="000F4FFC" w:rsidDel="00A340F5">
          <w:delText xml:space="preserve">has the right to use the Dining Hall </w:delText>
        </w:r>
        <w:r w:rsidR="00DF2D8C" w:rsidDel="00A340F5">
          <w:delText>under the Lease Agreement</w:delText>
        </w:r>
        <w:r w:rsidR="000B356E" w:rsidRPr="000B356E" w:rsidDel="00A340F5">
          <w:delText xml:space="preserve"> and confirm that the Dining Hall will not be occupied by the School during such proposed date and time.</w:delText>
        </w:r>
        <w:r w:rsidR="000F4FFC" w:rsidDel="00A340F5">
          <w:delText xml:space="preserve"> T</w:delText>
        </w:r>
        <w:r w:rsidR="00746F9A" w:rsidRPr="00746F9A" w:rsidDel="00A340F5">
          <w:delText xml:space="preserve">he </w:delText>
        </w:r>
        <w:r w:rsidR="000F4FFC" w:rsidDel="00A340F5">
          <w:delText>Church</w:delText>
        </w:r>
        <w:r w:rsidR="00746F9A" w:rsidRPr="00746F9A" w:rsidDel="00A340F5">
          <w:delText xml:space="preserve"> </w:delText>
        </w:r>
        <w:r w:rsidR="00DF2D8C" w:rsidDel="00A340F5">
          <w:delText>reiterates its</w:delText>
        </w:r>
        <w:r w:rsidR="00746F9A" w:rsidDel="00A340F5">
          <w:delText xml:space="preserve"> intention to </w:delText>
        </w:r>
        <w:r w:rsidR="00746F9A" w:rsidRPr="00746F9A" w:rsidDel="00A340F5">
          <w:delText xml:space="preserve">use </w:delText>
        </w:r>
        <w:r w:rsidR="00D50183" w:rsidDel="00A340F5">
          <w:delText xml:space="preserve">the School Wing </w:delText>
        </w:r>
        <w:r w:rsidR="0054634A" w:rsidDel="00A340F5">
          <w:delText xml:space="preserve">and the Dining Hall </w:delText>
        </w:r>
        <w:r w:rsidR="00DF2D8C" w:rsidDel="00A340F5">
          <w:delText>at</w:delText>
        </w:r>
        <w:r w:rsidR="00746F9A" w:rsidRPr="00746F9A" w:rsidDel="00A340F5">
          <w:delText xml:space="preserve"> </w:delText>
        </w:r>
        <w:r w:rsidR="00EA68F5" w:rsidDel="00A340F5">
          <w:delText>a</w:delText>
        </w:r>
        <w:r w:rsidR="00E92EF4" w:rsidDel="00A340F5">
          <w:delText>ny</w:delText>
        </w:r>
        <w:r w:rsidR="00EA68F5" w:rsidDel="00A340F5">
          <w:delText xml:space="preserve"> </w:delText>
        </w:r>
        <w:r w:rsidR="00DF2D8C" w:rsidDel="00A340F5">
          <w:delText xml:space="preserve">time that the Lease Agreement does not grant the School the right to use </w:delText>
        </w:r>
        <w:r w:rsidR="00DF2D8C" w:rsidRPr="00DF2D8C" w:rsidDel="00A340F5">
          <w:delText>the School Wing and the Dining Hall</w:delText>
        </w:r>
        <w:r w:rsidR="00746F9A" w:rsidRPr="00746F9A" w:rsidDel="00A340F5">
          <w:delText>.</w:delText>
        </w:r>
        <w:r w:rsidR="00746F9A" w:rsidDel="00A340F5">
          <w:delText xml:space="preserve"> </w:delText>
        </w:r>
      </w:del>
    </w:p>
    <w:p w14:paraId="5AEF7F43" w14:textId="77777777" w:rsidR="00653E64" w:rsidRDefault="00653E64" w:rsidP="00653E64">
      <w:pPr>
        <w:pStyle w:val="NoSpacing"/>
        <w:jc w:val="both"/>
      </w:pPr>
    </w:p>
    <w:p w14:paraId="30F21C29" w14:textId="5FD45DC0" w:rsidR="00EE5080" w:rsidDel="00392F85" w:rsidRDefault="00392F85" w:rsidP="00611051">
      <w:pPr>
        <w:pStyle w:val="NoSpacing"/>
        <w:ind w:firstLine="720"/>
        <w:jc w:val="both"/>
        <w:rPr>
          <w:moveFrom w:id="179" w:author="Anne Geggie" w:date="2015-12-16T20:45:00Z"/>
        </w:rPr>
      </w:pPr>
      <w:r>
        <w:rPr>
          <w:rStyle w:val="CommentReference"/>
        </w:rPr>
        <w:commentReference w:id="180"/>
      </w:r>
      <w:moveFromRangeStart w:id="181" w:author="Anne Geggie" w:date="2015-12-16T20:45:00Z" w:name="move438062047"/>
      <w:moveFrom w:id="182" w:author="Anne Geggie" w:date="2015-12-16T20:45:00Z">
        <w:r w:rsidR="00653E64" w:rsidRPr="00653E64" w:rsidDel="00392F85">
          <w:t>•</w:t>
        </w:r>
        <w:r w:rsidR="00EA68F5" w:rsidDel="00392F85">
          <w:t xml:space="preserve"> </w:t>
        </w:r>
        <w:r w:rsidR="00BB5BC4" w:rsidRPr="00BB5BC4" w:rsidDel="00392F85">
          <w:rPr>
            <w:i/>
          </w:rPr>
          <w:t>Maintenance Service Contracts</w:t>
        </w:r>
        <w:r w:rsidR="00BB5BC4" w:rsidDel="00392F85">
          <w:t xml:space="preserve">. </w:t>
        </w:r>
        <w:r w:rsidR="00611051" w:rsidDel="00392F85">
          <w:t xml:space="preserve"> </w:t>
        </w:r>
        <w:r w:rsidR="00BB5BC4" w:rsidDel="00392F85">
          <w:t>The School, at its sole cost and expense, is required to enter into and maintain service contracts</w:t>
        </w:r>
        <w:r w:rsidR="004E5481" w:rsidRPr="004E5481" w:rsidDel="00392F85">
          <w:t xml:space="preserve"> with respect to the </w:t>
        </w:r>
        <w:r w:rsidR="000F4FFC" w:rsidDel="00392F85">
          <w:t>“</w:t>
        </w:r>
        <w:r w:rsidR="004E5481" w:rsidRPr="004E5481" w:rsidDel="00392F85">
          <w:t>Building Systems</w:t>
        </w:r>
        <w:r w:rsidR="000F4FFC" w:rsidDel="00392F85">
          <w:t>”</w:t>
        </w:r>
        <w:r w:rsidR="004E5481" w:rsidRPr="004E5481" w:rsidDel="00392F85">
          <w:t xml:space="preserve"> serving the </w:t>
        </w:r>
        <w:r w:rsidR="000F4FFC" w:rsidDel="00392F85">
          <w:t>p</w:t>
        </w:r>
        <w:r w:rsidR="004E5481" w:rsidRPr="004E5481" w:rsidDel="00392F85">
          <w:t>remises</w:t>
        </w:r>
        <w:r w:rsidR="00BB5BC4" w:rsidDel="00392F85">
          <w:t xml:space="preserve"> pursuant to Section 14.02 of the Lease Agreement. The term “Building Systems” is defined in Section 8</w:t>
        </w:r>
        <w:r w:rsidR="002173C5" w:rsidDel="00392F85">
          <w:t>.03 to mean, collectively, the b</w:t>
        </w:r>
        <w:r w:rsidR="00BB5BC4" w:rsidDel="00392F85">
          <w:t xml:space="preserve">uilding’s heating, ventilation and air conditioning, electrical, water and sewer systems.  </w:t>
        </w:r>
      </w:moveFrom>
    </w:p>
    <w:moveFromRangeEnd w:id="181"/>
    <w:p w14:paraId="532F1D2C" w14:textId="5195832B" w:rsidR="00F0322E" w:rsidDel="008F0AAC" w:rsidRDefault="00F0322E" w:rsidP="00653E64">
      <w:pPr>
        <w:pStyle w:val="NoSpacing"/>
        <w:jc w:val="both"/>
        <w:rPr>
          <w:del w:id="183" w:author="Gallas, Brandon D." w:date="2015-12-28T00:04:00Z"/>
        </w:rPr>
      </w:pPr>
    </w:p>
    <w:p w14:paraId="517EF760" w14:textId="77777777" w:rsidR="009A6E97" w:rsidRDefault="009A6E97" w:rsidP="00653E64">
      <w:pPr>
        <w:pStyle w:val="NoSpacing"/>
        <w:jc w:val="both"/>
        <w:rPr>
          <w:ins w:id="184" w:author="Gallas, Brandon D." w:date="2015-12-28T00:05:00Z"/>
        </w:rPr>
      </w:pPr>
    </w:p>
    <w:p w14:paraId="70DADEEC" w14:textId="77777777" w:rsidR="008F0AAC" w:rsidRDefault="008F0AAC" w:rsidP="00653E64">
      <w:pPr>
        <w:pStyle w:val="NoSpacing"/>
        <w:jc w:val="both"/>
      </w:pPr>
    </w:p>
    <w:p w14:paraId="0EE50847" w14:textId="0EB14B0F" w:rsidR="00F0322E" w:rsidRDefault="00883AD6" w:rsidP="00653E64">
      <w:pPr>
        <w:pStyle w:val="NoSpacing"/>
        <w:jc w:val="both"/>
        <w:rPr>
          <w:ins w:id="185" w:author="Anne Geggie" w:date="2015-12-16T20:42:00Z"/>
        </w:rPr>
      </w:pPr>
      <w:r>
        <w:tab/>
      </w:r>
      <w:r w:rsidR="00A13050">
        <w:t>Please contact us if there are any questions concerning the topics addressed in this letter. Be assured the</w:t>
      </w:r>
      <w:r w:rsidR="00E72523">
        <w:t xml:space="preserve"> Vestry</w:t>
      </w:r>
      <w:r w:rsidR="00A13050">
        <w:t xml:space="preserve"> will </w:t>
      </w:r>
      <w:r>
        <w:t xml:space="preserve">review issues and concerns that arise </w:t>
      </w:r>
      <w:r w:rsidR="00A13050">
        <w:t xml:space="preserve">from time to time </w:t>
      </w:r>
      <w:r>
        <w:t>under the Lease Agreement</w:t>
      </w:r>
      <w:r w:rsidR="00A13050">
        <w:t xml:space="preserve"> </w:t>
      </w:r>
      <w:r w:rsidR="00E72523">
        <w:t xml:space="preserve">and endeavor </w:t>
      </w:r>
      <w:r w:rsidR="00A13050">
        <w:t>to respond to them</w:t>
      </w:r>
      <w:ins w:id="186" w:author="Gallas, Brandon D." w:date="2015-12-28T00:08:00Z">
        <w:r w:rsidR="008F0AAC">
          <w:t xml:space="preserve"> promptly</w:t>
        </w:r>
      </w:ins>
      <w:bookmarkStart w:id="187" w:name="_GoBack"/>
      <w:bookmarkEnd w:id="187"/>
      <w:r w:rsidR="00A13050">
        <w:t>.</w:t>
      </w:r>
      <w:r>
        <w:t xml:space="preserve"> </w:t>
      </w:r>
    </w:p>
    <w:p w14:paraId="2F129A09" w14:textId="77777777" w:rsidR="00C24BD4" w:rsidRDefault="00C24BD4" w:rsidP="00653E64">
      <w:pPr>
        <w:pStyle w:val="NoSpacing"/>
        <w:jc w:val="both"/>
      </w:pPr>
    </w:p>
    <w:p w14:paraId="037B3C93" w14:textId="4E5129C5" w:rsidR="00A13050" w:rsidRDefault="00A13050" w:rsidP="00653E64">
      <w:pPr>
        <w:pStyle w:val="NoSpacing"/>
        <w:jc w:val="both"/>
        <w:rPr>
          <w:ins w:id="188" w:author="Anne Geggie" w:date="2015-12-16T20:42:00Z"/>
        </w:rPr>
      </w:pPr>
      <w:r>
        <w:tab/>
      </w:r>
      <w:r>
        <w:tab/>
      </w:r>
      <w:r>
        <w:tab/>
      </w:r>
      <w:r>
        <w:tab/>
      </w:r>
      <w:del w:id="189" w:author="Anne Geggie" w:date="2015-12-16T20:43:00Z">
        <w:r w:rsidDel="00C24BD4">
          <w:tab/>
        </w:r>
      </w:del>
      <w:r>
        <w:tab/>
      </w:r>
      <w:r>
        <w:tab/>
        <w:t>Regards,</w:t>
      </w:r>
    </w:p>
    <w:p w14:paraId="77AC1718" w14:textId="77777777" w:rsidR="00C24BD4" w:rsidRDefault="00C24BD4" w:rsidP="00653E64">
      <w:pPr>
        <w:pStyle w:val="NoSpacing"/>
        <w:jc w:val="both"/>
        <w:rPr>
          <w:ins w:id="190" w:author="Anne Geggie" w:date="2015-12-16T20:42:00Z"/>
        </w:rPr>
      </w:pPr>
    </w:p>
    <w:p w14:paraId="1FFEED08" w14:textId="77777777" w:rsidR="00C24BD4" w:rsidRDefault="00C24BD4" w:rsidP="00653E64">
      <w:pPr>
        <w:pStyle w:val="NoSpacing"/>
        <w:jc w:val="both"/>
        <w:rPr>
          <w:ins w:id="191" w:author="Anne Geggie" w:date="2015-12-16T20:42:00Z"/>
        </w:rPr>
      </w:pPr>
    </w:p>
    <w:p w14:paraId="11D80262" w14:textId="77777777" w:rsidR="00C24BD4" w:rsidRDefault="00C24BD4" w:rsidP="00653E64">
      <w:pPr>
        <w:pStyle w:val="NoSpacing"/>
        <w:jc w:val="both"/>
        <w:rPr>
          <w:ins w:id="192" w:author="Anne Geggie" w:date="2015-12-16T20:42:00Z"/>
        </w:rPr>
      </w:pPr>
    </w:p>
    <w:p w14:paraId="26E01F1A" w14:textId="695B58F3" w:rsidR="00C24BD4" w:rsidRDefault="00C24BD4" w:rsidP="00653E64">
      <w:pPr>
        <w:pStyle w:val="NoSpacing"/>
        <w:jc w:val="both"/>
        <w:rPr>
          <w:ins w:id="193" w:author="Anne Geggie" w:date="2015-12-16T20:42:00Z"/>
        </w:rPr>
      </w:pPr>
      <w:ins w:id="194" w:author="Anne Geggie" w:date="2015-12-16T20:42:00Z">
        <w:r>
          <w:tab/>
        </w:r>
        <w:r>
          <w:tab/>
        </w:r>
      </w:ins>
      <w:ins w:id="195" w:author="Anne Geggie" w:date="2015-12-16T20:43:00Z">
        <w:r>
          <w:tab/>
        </w:r>
      </w:ins>
      <w:ins w:id="196" w:author="Anne Geggie" w:date="2015-12-16T20:42:00Z">
        <w:r>
          <w:tab/>
        </w:r>
        <w:r>
          <w:tab/>
        </w:r>
        <w:r>
          <w:tab/>
          <w:t>Larry Dorman, Senior Warden</w:t>
        </w:r>
      </w:ins>
    </w:p>
    <w:p w14:paraId="19DECAF4" w14:textId="1DBC1131" w:rsidR="00C24BD4" w:rsidRDefault="00C24BD4" w:rsidP="00653E64">
      <w:pPr>
        <w:pStyle w:val="NoSpacing"/>
        <w:jc w:val="both"/>
      </w:pPr>
      <w:ins w:id="197" w:author="Anne Geggie" w:date="2015-12-16T20:42:00Z">
        <w:r>
          <w:tab/>
        </w:r>
      </w:ins>
      <w:ins w:id="198" w:author="Anne Geggie" w:date="2015-12-16T20:43:00Z">
        <w:r>
          <w:tab/>
        </w:r>
      </w:ins>
      <w:ins w:id="199" w:author="Anne Geggie" w:date="2015-12-16T20:42:00Z">
        <w:r>
          <w:tab/>
        </w:r>
      </w:ins>
      <w:ins w:id="200" w:author="Anne Geggie" w:date="2015-12-16T20:43:00Z">
        <w:r>
          <w:tab/>
        </w:r>
      </w:ins>
      <w:ins w:id="201" w:author="Anne Geggie" w:date="2015-12-16T20:42:00Z">
        <w:r>
          <w:tab/>
        </w:r>
        <w:r>
          <w:tab/>
          <w:t>On behalf of the Vestry of St. Paul</w:t>
        </w:r>
      </w:ins>
      <w:ins w:id="202" w:author="Anne Geggie" w:date="2015-12-16T20:43:00Z">
        <w:r>
          <w:t>’s Rock Creek Parish</w:t>
        </w:r>
      </w:ins>
    </w:p>
    <w:p w14:paraId="29CF9065" w14:textId="77777777" w:rsidR="00A13050" w:rsidRDefault="00A13050" w:rsidP="00653E64">
      <w:pPr>
        <w:pStyle w:val="NoSpacing"/>
        <w:jc w:val="both"/>
      </w:pPr>
    </w:p>
    <w:sectPr w:rsidR="00A13050" w:rsidSect="00F374DB">
      <w:headerReference w:type="default" r:id="rId9"/>
      <w:footerReference w:type="default" r:id="rId10"/>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Anne Geggie" w:date="2015-12-16T20:00:00Z" w:initials="AG">
    <w:p w14:paraId="4CDE57E9" w14:textId="77777777" w:rsidR="00AE48CB" w:rsidRDefault="00AE48CB">
      <w:pPr>
        <w:pStyle w:val="CommentText"/>
      </w:pPr>
      <w:r>
        <w:rPr>
          <w:rStyle w:val="CommentReference"/>
        </w:rPr>
        <w:annotationRef/>
      </w:r>
      <w:r>
        <w:t xml:space="preserve">Seemed important to remind everyone that the Lease is with the Vestry. </w:t>
      </w:r>
    </w:p>
  </w:comment>
  <w:comment w:id="80" w:author="Anne Geggie" w:date="2015-12-16T20:01:00Z" w:initials="AG">
    <w:p w14:paraId="7AF1DA24" w14:textId="77777777" w:rsidR="00AE48CB" w:rsidRDefault="00AE48CB">
      <w:pPr>
        <w:pStyle w:val="CommentText"/>
      </w:pPr>
      <w:r>
        <w:rPr>
          <w:rStyle w:val="CommentReference"/>
        </w:rPr>
        <w:annotationRef/>
      </w:r>
      <w:r>
        <w:t xml:space="preserve">We said January in our vestry meeting, but seems rude not to give a 30 day notice. But not sure if this would need to go in front of the vestry. </w:t>
      </w:r>
    </w:p>
  </w:comment>
  <w:comment w:id="93" w:author="Anne Geggie" w:date="2015-12-16T20:00:00Z" w:initials="AG">
    <w:p w14:paraId="2B4A891F" w14:textId="77777777" w:rsidR="00AE48CB" w:rsidRDefault="00AE48CB">
      <w:pPr>
        <w:pStyle w:val="CommentText"/>
      </w:pPr>
      <w:r>
        <w:rPr>
          <w:rStyle w:val="CommentReference"/>
        </w:rPr>
        <w:annotationRef/>
      </w:r>
      <w:r>
        <w:t xml:space="preserve">This sentence seemed duplicative. </w:t>
      </w:r>
    </w:p>
  </w:comment>
  <w:comment w:id="103" w:author="Anne Geggie" w:date="2015-12-16T20:06:00Z" w:initials="AG">
    <w:p w14:paraId="046FCB24" w14:textId="69F2808F" w:rsidR="00E8075F" w:rsidRDefault="00E8075F">
      <w:pPr>
        <w:pStyle w:val="CommentText"/>
      </w:pPr>
      <w:r>
        <w:rPr>
          <w:rStyle w:val="CommentReference"/>
        </w:rPr>
        <w:annotationRef/>
      </w:r>
      <w:r>
        <w:t xml:space="preserve">Moved from end of letter. Accepted insert change so you can see the changes I made to the wording. </w:t>
      </w:r>
    </w:p>
  </w:comment>
  <w:comment w:id="113" w:author="Gallas, Brandon D." w:date="2015-12-27T23:42:00Z" w:initials="BDG">
    <w:p w14:paraId="2C4B3938" w14:textId="60B47954" w:rsidR="00B77BFF" w:rsidRDefault="00B77BFF">
      <w:pPr>
        <w:pStyle w:val="CommentText"/>
      </w:pPr>
      <w:r>
        <w:rPr>
          <w:rStyle w:val="CommentReference"/>
        </w:rPr>
        <w:annotationRef/>
      </w:r>
      <w:r>
        <w:t>I think we should start with this section, then the bathroom section, th</w:t>
      </w:r>
      <w:r w:rsidR="003A0CB5">
        <w:t>en the security section, then the church use section.</w:t>
      </w:r>
      <w:r>
        <w:t xml:space="preserve"> </w:t>
      </w:r>
    </w:p>
  </w:comment>
  <w:comment w:id="116" w:author="Anne Geggie" w:date="2015-12-16T20:26:00Z" w:initials="AG">
    <w:p w14:paraId="5147FF56" w14:textId="7E47C28C" w:rsidR="004520C6" w:rsidRDefault="004520C6">
      <w:pPr>
        <w:pStyle w:val="CommentText"/>
      </w:pPr>
      <w:r>
        <w:rPr>
          <w:rStyle w:val="CommentReference"/>
        </w:rPr>
        <w:annotationRef/>
      </w:r>
      <w:r>
        <w:t xml:space="preserve">Moved here from later on in original letter structure. </w:t>
      </w:r>
    </w:p>
  </w:comment>
  <w:comment w:id="118" w:author="Anne Geggie" w:date="2015-12-16T20:29:00Z" w:initials="AG">
    <w:p w14:paraId="0F548645" w14:textId="3166700C" w:rsidR="00437B7A" w:rsidRDefault="00437B7A">
      <w:pPr>
        <w:pStyle w:val="CommentText"/>
      </w:pPr>
      <w:r>
        <w:rPr>
          <w:rStyle w:val="CommentReference"/>
        </w:rPr>
        <w:annotationRef/>
      </w:r>
      <w:r>
        <w:t xml:space="preserve">The edits in this section reflect how I would describe the conversations between our committee and school representatives this summer, notwithstanding anything that has happened in the past. </w:t>
      </w:r>
    </w:p>
  </w:comment>
  <w:comment w:id="134" w:author="Anne Geggie" w:date="2015-12-16T20:06:00Z" w:initials="AG">
    <w:p w14:paraId="64EBDA57" w14:textId="77777777" w:rsidR="00E8075F" w:rsidRDefault="00E8075F" w:rsidP="00E8075F">
      <w:pPr>
        <w:pStyle w:val="CommentText"/>
      </w:pPr>
      <w:r>
        <w:rPr>
          <w:rStyle w:val="CommentReference"/>
        </w:rPr>
        <w:annotationRef/>
      </w:r>
      <w:r>
        <w:t xml:space="preserve">Moved from end of letter. Accepted insert change so you can see the changes I made to the wording. </w:t>
      </w:r>
    </w:p>
  </w:comment>
  <w:comment w:id="150" w:author="Anne Geggie" w:date="2015-12-16T20:33:00Z" w:initials="AG">
    <w:p w14:paraId="356C1C49" w14:textId="68147D27" w:rsidR="00437B7A" w:rsidRDefault="00437B7A">
      <w:pPr>
        <w:pStyle w:val="CommentText"/>
      </w:pPr>
      <w:r>
        <w:rPr>
          <w:rStyle w:val="CommentReference"/>
        </w:rPr>
        <w:annotationRef/>
      </w:r>
      <w:r>
        <w:t>Moved from elsewhere in letter. But I’m not sure that we need it, and my notes say to use an “abstract” from Karen dated 10/13. I don’t see anything like this on Basecamp</w:t>
      </w:r>
      <w:r w:rsidR="00FA47F5">
        <w:t>, so I made no changes</w:t>
      </w:r>
      <w:r>
        <w:t xml:space="preserve">.  </w:t>
      </w:r>
    </w:p>
  </w:comment>
  <w:comment w:id="151" w:author="Gallas, Brandon D." w:date="2015-12-28T00:01:00Z" w:initials="BDG">
    <w:p w14:paraId="69A33C34" w14:textId="66ABA579" w:rsidR="00B36C24" w:rsidRDefault="00B36C24">
      <w:pPr>
        <w:pStyle w:val="CommentText"/>
      </w:pPr>
      <w:r>
        <w:rPr>
          <w:rStyle w:val="CommentReference"/>
        </w:rPr>
        <w:annotationRef/>
      </w:r>
      <w:r>
        <w:t>Have we been invoicing CFMS? Are we happy with that system?</w:t>
      </w:r>
    </w:p>
  </w:comment>
  <w:comment w:id="156" w:author="Gallas, Brandon D." w:date="2015-12-28T00:03:00Z" w:initials="BDG">
    <w:p w14:paraId="0CDD4E81" w14:textId="139AA98D" w:rsidR="00B36C24" w:rsidRDefault="00B36C24">
      <w:pPr>
        <w:pStyle w:val="CommentText"/>
      </w:pPr>
      <w:r>
        <w:rPr>
          <w:rStyle w:val="CommentReference"/>
        </w:rPr>
        <w:annotationRef/>
      </w:r>
      <w:r>
        <w:t>Are we satisfied here? Do we have any intentions?</w:t>
      </w:r>
    </w:p>
  </w:comment>
  <w:comment w:id="176" w:author="Anne Geggie" w:date="2015-12-16T20:03:00Z" w:initials="AG">
    <w:p w14:paraId="736D50AA" w14:textId="3011760E" w:rsidR="00A340F5" w:rsidRDefault="00A340F5">
      <w:pPr>
        <w:pStyle w:val="CommentText"/>
      </w:pPr>
      <w:r>
        <w:rPr>
          <w:rStyle w:val="CommentReference"/>
        </w:rPr>
        <w:annotationRef/>
      </w:r>
      <w:r>
        <w:t xml:space="preserve">Moved to first section, renamed Use + Cost of Building. </w:t>
      </w:r>
    </w:p>
  </w:comment>
  <w:comment w:id="180" w:author="Anne Geggie" w:date="2015-12-16T20:45:00Z" w:initials="AG">
    <w:p w14:paraId="76B9F509" w14:textId="5BEC7708" w:rsidR="00392F85" w:rsidRDefault="00392F85">
      <w:pPr>
        <w:pStyle w:val="CommentText"/>
      </w:pPr>
      <w:r>
        <w:rPr>
          <w:rStyle w:val="CommentReference"/>
        </w:rPr>
        <w:annotationRef/>
      </w:r>
      <w:r>
        <w:t xml:space="preserve">Moved this section.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DE57E9" w15:done="0"/>
  <w15:commentEx w15:paraId="7AF1DA24" w15:done="0"/>
  <w15:commentEx w15:paraId="2B4A891F" w15:done="0"/>
  <w15:commentEx w15:paraId="046FCB24" w15:done="0"/>
  <w15:commentEx w15:paraId="5147FF56" w15:done="0"/>
  <w15:commentEx w15:paraId="0F548645" w15:done="0"/>
  <w15:commentEx w15:paraId="64EBDA57" w15:done="0"/>
  <w15:commentEx w15:paraId="356C1C49" w15:done="0"/>
  <w15:commentEx w15:paraId="736D50AA" w15:done="0"/>
  <w15:commentEx w15:paraId="76B9F5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610ABF" w14:textId="77777777" w:rsidR="003A0CB5" w:rsidRDefault="003A0CB5" w:rsidP="00E962BF">
      <w:pPr>
        <w:spacing w:after="0" w:line="240" w:lineRule="auto"/>
      </w:pPr>
      <w:r>
        <w:separator/>
      </w:r>
    </w:p>
  </w:endnote>
  <w:endnote w:type="continuationSeparator" w:id="0">
    <w:p w14:paraId="23DC7620" w14:textId="77777777" w:rsidR="003A0CB5" w:rsidRDefault="003A0CB5" w:rsidP="00E96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BBF0A" w14:textId="77777777" w:rsidR="00E962BF" w:rsidRPr="00F374DB" w:rsidRDefault="00D82531">
    <w:pPr>
      <w:pStyle w:val="Footer"/>
      <w:rPr>
        <w:sz w:val="18"/>
        <w:szCs w:val="18"/>
      </w:rPr>
    </w:pPr>
    <w:r>
      <w:rPr>
        <w:sz w:val="18"/>
        <w:szCs w:val="18"/>
      </w:rPr>
      <w:t>10315</w:t>
    </w:r>
  </w:p>
  <w:p w14:paraId="35ECA099" w14:textId="77777777" w:rsidR="00E962BF" w:rsidRDefault="00E96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AF9BD" w14:textId="77777777" w:rsidR="003A0CB5" w:rsidRDefault="003A0CB5" w:rsidP="00E962BF">
      <w:pPr>
        <w:spacing w:after="0" w:line="240" w:lineRule="auto"/>
      </w:pPr>
      <w:r>
        <w:separator/>
      </w:r>
    </w:p>
  </w:footnote>
  <w:footnote w:type="continuationSeparator" w:id="0">
    <w:p w14:paraId="58A376E8" w14:textId="77777777" w:rsidR="003A0CB5" w:rsidRDefault="003A0CB5" w:rsidP="00E962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FC3291" w14:textId="77777777" w:rsidR="00F374DB" w:rsidRDefault="00F374DB">
    <w:pPr>
      <w:pStyle w:val="Header"/>
    </w:pPr>
    <w:r>
      <w:t xml:space="preserve">Ms. Wendy </w:t>
    </w:r>
    <w:proofErr w:type="spellStart"/>
    <w:r>
      <w:t>Shenk</w:t>
    </w:r>
    <w:proofErr w:type="spellEnd"/>
    <w:r>
      <w:t xml:space="preserve"> Evans, Director</w:t>
    </w:r>
  </w:p>
  <w:p w14:paraId="4D2CAC0B" w14:textId="0B96B10B" w:rsidR="00A63A0A" w:rsidRDefault="00A63A0A">
    <w:pPr>
      <w:pStyle w:val="Header"/>
    </w:pPr>
    <w:del w:id="203" w:author="Anne Geggie" w:date="2015-12-16T20:42:00Z">
      <w:r w:rsidDel="00C24BD4">
        <w:delText xml:space="preserve">November </w:delText>
      </w:r>
    </w:del>
    <w:ins w:id="204" w:author="Anne Geggie" w:date="2015-12-16T20:42:00Z">
      <w:r w:rsidR="00C24BD4">
        <w:t xml:space="preserve">December </w:t>
      </w:r>
    </w:ins>
    <w:r>
      <w:t>__, 2015</w:t>
    </w:r>
  </w:p>
  <w:p w14:paraId="45D10F81" w14:textId="77777777" w:rsidR="00F374DB" w:rsidRDefault="00F374DB">
    <w:pPr>
      <w:pStyle w:val="Header"/>
      <w:rPr>
        <w:noProof/>
      </w:rPr>
    </w:pPr>
    <w:r>
      <w:t xml:space="preserve">Page </w:t>
    </w:r>
    <w:r>
      <w:fldChar w:fldCharType="begin"/>
    </w:r>
    <w:r>
      <w:instrText xml:space="preserve"> PAGE   \* MERGEFORMAT </w:instrText>
    </w:r>
    <w:r>
      <w:fldChar w:fldCharType="separate"/>
    </w:r>
    <w:r w:rsidR="008F0AAC">
      <w:rPr>
        <w:noProof/>
      </w:rPr>
      <w:t>2</w:t>
    </w:r>
    <w:r>
      <w:rPr>
        <w:noProof/>
      </w:rPr>
      <w:fldChar w:fldCharType="end"/>
    </w:r>
  </w:p>
  <w:p w14:paraId="004CA06F" w14:textId="77777777" w:rsidR="00F374DB" w:rsidRDefault="00F374DB">
    <w:pPr>
      <w:pStyle w:val="Header"/>
    </w:pPr>
  </w:p>
  <w:p w14:paraId="16B36A44" w14:textId="77777777" w:rsidR="00A63A0A" w:rsidRDefault="00A63A0A">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ne Geggie">
    <w15:presenceInfo w15:providerId="Windows Live" w15:userId="c8bf82744e78e7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080"/>
    <w:rsid w:val="00001A09"/>
    <w:rsid w:val="00006766"/>
    <w:rsid w:val="00011FD7"/>
    <w:rsid w:val="000137DF"/>
    <w:rsid w:val="00097BC0"/>
    <w:rsid w:val="000A6C91"/>
    <w:rsid w:val="000B356E"/>
    <w:rsid w:val="000D527B"/>
    <w:rsid w:val="000F3C0C"/>
    <w:rsid w:val="000F4FFC"/>
    <w:rsid w:val="000F7CF7"/>
    <w:rsid w:val="001004C1"/>
    <w:rsid w:val="00102F0A"/>
    <w:rsid w:val="00106EC8"/>
    <w:rsid w:val="00107F28"/>
    <w:rsid w:val="00123ECC"/>
    <w:rsid w:val="001368AF"/>
    <w:rsid w:val="00144C7C"/>
    <w:rsid w:val="0015016E"/>
    <w:rsid w:val="00153F95"/>
    <w:rsid w:val="00176957"/>
    <w:rsid w:val="001927AE"/>
    <w:rsid w:val="00192A29"/>
    <w:rsid w:val="00197F42"/>
    <w:rsid w:val="001A0C25"/>
    <w:rsid w:val="001C18C4"/>
    <w:rsid w:val="001C1DFE"/>
    <w:rsid w:val="001D4F9E"/>
    <w:rsid w:val="001D7B25"/>
    <w:rsid w:val="001E2097"/>
    <w:rsid w:val="001F0749"/>
    <w:rsid w:val="002173C5"/>
    <w:rsid w:val="00237266"/>
    <w:rsid w:val="00241830"/>
    <w:rsid w:val="00244DB8"/>
    <w:rsid w:val="002479CF"/>
    <w:rsid w:val="00292975"/>
    <w:rsid w:val="002B0136"/>
    <w:rsid w:val="002B09E7"/>
    <w:rsid w:val="002B0A40"/>
    <w:rsid w:val="002C2610"/>
    <w:rsid w:val="002D7C40"/>
    <w:rsid w:val="002E0CC5"/>
    <w:rsid w:val="003338B4"/>
    <w:rsid w:val="003452D8"/>
    <w:rsid w:val="00350CC2"/>
    <w:rsid w:val="00377F36"/>
    <w:rsid w:val="00392F85"/>
    <w:rsid w:val="003A0CB5"/>
    <w:rsid w:val="003B43C5"/>
    <w:rsid w:val="003D0796"/>
    <w:rsid w:val="003F734E"/>
    <w:rsid w:val="00402F3A"/>
    <w:rsid w:val="004033F8"/>
    <w:rsid w:val="0040617A"/>
    <w:rsid w:val="00431445"/>
    <w:rsid w:val="004338D9"/>
    <w:rsid w:val="00437B7A"/>
    <w:rsid w:val="004520C6"/>
    <w:rsid w:val="004612F7"/>
    <w:rsid w:val="0046332A"/>
    <w:rsid w:val="0047120F"/>
    <w:rsid w:val="00495F2A"/>
    <w:rsid w:val="004A5E1F"/>
    <w:rsid w:val="004C2E9A"/>
    <w:rsid w:val="004D2109"/>
    <w:rsid w:val="004D63B4"/>
    <w:rsid w:val="004E5481"/>
    <w:rsid w:val="005036D0"/>
    <w:rsid w:val="00523C4D"/>
    <w:rsid w:val="00527042"/>
    <w:rsid w:val="00533D2C"/>
    <w:rsid w:val="00545A8E"/>
    <w:rsid w:val="0054634A"/>
    <w:rsid w:val="005539FC"/>
    <w:rsid w:val="00566411"/>
    <w:rsid w:val="005708A3"/>
    <w:rsid w:val="0059140B"/>
    <w:rsid w:val="005A0875"/>
    <w:rsid w:val="005C0A61"/>
    <w:rsid w:val="005C6253"/>
    <w:rsid w:val="005C7B70"/>
    <w:rsid w:val="005C7CC4"/>
    <w:rsid w:val="005E2BBB"/>
    <w:rsid w:val="005E70A8"/>
    <w:rsid w:val="005E7D48"/>
    <w:rsid w:val="005F6C0B"/>
    <w:rsid w:val="005F7660"/>
    <w:rsid w:val="00611051"/>
    <w:rsid w:val="006149E9"/>
    <w:rsid w:val="006264C7"/>
    <w:rsid w:val="00627090"/>
    <w:rsid w:val="0064477F"/>
    <w:rsid w:val="00653E64"/>
    <w:rsid w:val="00656D84"/>
    <w:rsid w:val="006625CB"/>
    <w:rsid w:val="0067282E"/>
    <w:rsid w:val="006815FD"/>
    <w:rsid w:val="006874E4"/>
    <w:rsid w:val="006B11E6"/>
    <w:rsid w:val="006D043A"/>
    <w:rsid w:val="006D1E52"/>
    <w:rsid w:val="006D2513"/>
    <w:rsid w:val="006E66F4"/>
    <w:rsid w:val="00705DC5"/>
    <w:rsid w:val="00714FC8"/>
    <w:rsid w:val="00716F2B"/>
    <w:rsid w:val="00746F9A"/>
    <w:rsid w:val="0076192E"/>
    <w:rsid w:val="007779AB"/>
    <w:rsid w:val="00782038"/>
    <w:rsid w:val="0078586B"/>
    <w:rsid w:val="0079530A"/>
    <w:rsid w:val="007A3409"/>
    <w:rsid w:val="007B64F3"/>
    <w:rsid w:val="007C214D"/>
    <w:rsid w:val="007C78A8"/>
    <w:rsid w:val="007D7F98"/>
    <w:rsid w:val="007E1EE6"/>
    <w:rsid w:val="007F3CD2"/>
    <w:rsid w:val="00805A2C"/>
    <w:rsid w:val="00807FD9"/>
    <w:rsid w:val="008218AB"/>
    <w:rsid w:val="00830DA8"/>
    <w:rsid w:val="00883AD6"/>
    <w:rsid w:val="00883CA4"/>
    <w:rsid w:val="008946C5"/>
    <w:rsid w:val="00894E47"/>
    <w:rsid w:val="008A07B5"/>
    <w:rsid w:val="008A117D"/>
    <w:rsid w:val="008C54AF"/>
    <w:rsid w:val="008D13C8"/>
    <w:rsid w:val="008E51B1"/>
    <w:rsid w:val="008F0AAC"/>
    <w:rsid w:val="00907E9C"/>
    <w:rsid w:val="00912C1D"/>
    <w:rsid w:val="00921527"/>
    <w:rsid w:val="00947CBB"/>
    <w:rsid w:val="0095241A"/>
    <w:rsid w:val="00956DA9"/>
    <w:rsid w:val="009A0169"/>
    <w:rsid w:val="009A6E97"/>
    <w:rsid w:val="009B241C"/>
    <w:rsid w:val="009C0B27"/>
    <w:rsid w:val="009E25EA"/>
    <w:rsid w:val="009E69E6"/>
    <w:rsid w:val="009E79C4"/>
    <w:rsid w:val="00A04CC1"/>
    <w:rsid w:val="00A13050"/>
    <w:rsid w:val="00A340F5"/>
    <w:rsid w:val="00A42497"/>
    <w:rsid w:val="00A5568C"/>
    <w:rsid w:val="00A63A0A"/>
    <w:rsid w:val="00A64348"/>
    <w:rsid w:val="00A70B63"/>
    <w:rsid w:val="00AA473A"/>
    <w:rsid w:val="00AA757B"/>
    <w:rsid w:val="00AB1B9A"/>
    <w:rsid w:val="00AC0776"/>
    <w:rsid w:val="00AE48CB"/>
    <w:rsid w:val="00AE64F4"/>
    <w:rsid w:val="00AE66E9"/>
    <w:rsid w:val="00AF00E6"/>
    <w:rsid w:val="00AF578E"/>
    <w:rsid w:val="00AF66D4"/>
    <w:rsid w:val="00B36C24"/>
    <w:rsid w:val="00B51287"/>
    <w:rsid w:val="00B5299E"/>
    <w:rsid w:val="00B54658"/>
    <w:rsid w:val="00B54902"/>
    <w:rsid w:val="00B77BFF"/>
    <w:rsid w:val="00B8582F"/>
    <w:rsid w:val="00B9029F"/>
    <w:rsid w:val="00B93C33"/>
    <w:rsid w:val="00B9546F"/>
    <w:rsid w:val="00BB5BC4"/>
    <w:rsid w:val="00BC6C67"/>
    <w:rsid w:val="00BD5287"/>
    <w:rsid w:val="00BE26EB"/>
    <w:rsid w:val="00BE5876"/>
    <w:rsid w:val="00BF1D1E"/>
    <w:rsid w:val="00C13F70"/>
    <w:rsid w:val="00C24BD4"/>
    <w:rsid w:val="00C37404"/>
    <w:rsid w:val="00C775CB"/>
    <w:rsid w:val="00C927A9"/>
    <w:rsid w:val="00C968E3"/>
    <w:rsid w:val="00CC0923"/>
    <w:rsid w:val="00CD4641"/>
    <w:rsid w:val="00CE1D0B"/>
    <w:rsid w:val="00D0534F"/>
    <w:rsid w:val="00D45DE6"/>
    <w:rsid w:val="00D50183"/>
    <w:rsid w:val="00D55BE2"/>
    <w:rsid w:val="00D77D05"/>
    <w:rsid w:val="00D82531"/>
    <w:rsid w:val="00D87310"/>
    <w:rsid w:val="00D95EBF"/>
    <w:rsid w:val="00DC5916"/>
    <w:rsid w:val="00DD5259"/>
    <w:rsid w:val="00DE3DE1"/>
    <w:rsid w:val="00DF2D8C"/>
    <w:rsid w:val="00DF4930"/>
    <w:rsid w:val="00E01FE2"/>
    <w:rsid w:val="00E02B6E"/>
    <w:rsid w:val="00E13328"/>
    <w:rsid w:val="00E163D6"/>
    <w:rsid w:val="00E25A4E"/>
    <w:rsid w:val="00E5602C"/>
    <w:rsid w:val="00E654D2"/>
    <w:rsid w:val="00E66166"/>
    <w:rsid w:val="00E6687D"/>
    <w:rsid w:val="00E72523"/>
    <w:rsid w:val="00E8075F"/>
    <w:rsid w:val="00E92EF4"/>
    <w:rsid w:val="00E962BF"/>
    <w:rsid w:val="00EA68F5"/>
    <w:rsid w:val="00EB3CDA"/>
    <w:rsid w:val="00EE112E"/>
    <w:rsid w:val="00EE3F33"/>
    <w:rsid w:val="00EE5080"/>
    <w:rsid w:val="00EE6A45"/>
    <w:rsid w:val="00EF2AD0"/>
    <w:rsid w:val="00F0322E"/>
    <w:rsid w:val="00F04339"/>
    <w:rsid w:val="00F116BF"/>
    <w:rsid w:val="00F21B66"/>
    <w:rsid w:val="00F33517"/>
    <w:rsid w:val="00F3599D"/>
    <w:rsid w:val="00F374DB"/>
    <w:rsid w:val="00F81673"/>
    <w:rsid w:val="00F84EBE"/>
    <w:rsid w:val="00FA47F5"/>
    <w:rsid w:val="00FB4EC7"/>
    <w:rsid w:val="00FC7F13"/>
    <w:rsid w:val="00FD2589"/>
    <w:rsid w:val="00FE1A22"/>
    <w:rsid w:val="00FF4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5E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5080"/>
    <w:pPr>
      <w:spacing w:after="0" w:line="240" w:lineRule="auto"/>
    </w:pPr>
  </w:style>
  <w:style w:type="paragraph" w:styleId="Header">
    <w:name w:val="header"/>
    <w:basedOn w:val="Normal"/>
    <w:link w:val="HeaderChar"/>
    <w:uiPriority w:val="99"/>
    <w:unhideWhenUsed/>
    <w:rsid w:val="00E96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2BF"/>
  </w:style>
  <w:style w:type="paragraph" w:styleId="Footer">
    <w:name w:val="footer"/>
    <w:basedOn w:val="Normal"/>
    <w:link w:val="FooterChar"/>
    <w:uiPriority w:val="99"/>
    <w:unhideWhenUsed/>
    <w:rsid w:val="00E96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2BF"/>
  </w:style>
  <w:style w:type="paragraph" w:styleId="BalloonText">
    <w:name w:val="Balloon Text"/>
    <w:basedOn w:val="Normal"/>
    <w:link w:val="BalloonTextChar"/>
    <w:uiPriority w:val="99"/>
    <w:semiHidden/>
    <w:unhideWhenUsed/>
    <w:rsid w:val="0049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F2A"/>
    <w:rPr>
      <w:rFonts w:ascii="Segoe UI" w:hAnsi="Segoe UI" w:cs="Segoe UI"/>
      <w:sz w:val="18"/>
      <w:szCs w:val="18"/>
    </w:rPr>
  </w:style>
  <w:style w:type="character" w:styleId="CommentReference">
    <w:name w:val="annotation reference"/>
    <w:basedOn w:val="DefaultParagraphFont"/>
    <w:uiPriority w:val="99"/>
    <w:semiHidden/>
    <w:unhideWhenUsed/>
    <w:rsid w:val="00AE48CB"/>
    <w:rPr>
      <w:sz w:val="16"/>
      <w:szCs w:val="16"/>
    </w:rPr>
  </w:style>
  <w:style w:type="paragraph" w:styleId="CommentText">
    <w:name w:val="annotation text"/>
    <w:basedOn w:val="Normal"/>
    <w:link w:val="CommentTextChar"/>
    <w:uiPriority w:val="99"/>
    <w:semiHidden/>
    <w:unhideWhenUsed/>
    <w:rsid w:val="00AE48CB"/>
    <w:pPr>
      <w:spacing w:line="240" w:lineRule="auto"/>
    </w:pPr>
    <w:rPr>
      <w:sz w:val="20"/>
      <w:szCs w:val="20"/>
    </w:rPr>
  </w:style>
  <w:style w:type="character" w:customStyle="1" w:styleId="CommentTextChar">
    <w:name w:val="Comment Text Char"/>
    <w:basedOn w:val="DefaultParagraphFont"/>
    <w:link w:val="CommentText"/>
    <w:uiPriority w:val="99"/>
    <w:semiHidden/>
    <w:rsid w:val="00AE48CB"/>
    <w:rPr>
      <w:sz w:val="20"/>
      <w:szCs w:val="20"/>
    </w:rPr>
  </w:style>
  <w:style w:type="paragraph" w:styleId="CommentSubject">
    <w:name w:val="annotation subject"/>
    <w:basedOn w:val="CommentText"/>
    <w:next w:val="CommentText"/>
    <w:link w:val="CommentSubjectChar"/>
    <w:uiPriority w:val="99"/>
    <w:semiHidden/>
    <w:unhideWhenUsed/>
    <w:rsid w:val="00AE48CB"/>
    <w:rPr>
      <w:b/>
      <w:bCs/>
    </w:rPr>
  </w:style>
  <w:style w:type="character" w:customStyle="1" w:styleId="CommentSubjectChar">
    <w:name w:val="Comment Subject Char"/>
    <w:basedOn w:val="CommentTextChar"/>
    <w:link w:val="CommentSubject"/>
    <w:uiPriority w:val="99"/>
    <w:semiHidden/>
    <w:rsid w:val="00AE48CB"/>
    <w:rPr>
      <w:b/>
      <w:bCs/>
      <w:sz w:val="20"/>
      <w:szCs w:val="20"/>
    </w:rPr>
  </w:style>
  <w:style w:type="paragraph" w:styleId="Revision">
    <w:name w:val="Revision"/>
    <w:hidden/>
    <w:uiPriority w:val="99"/>
    <w:semiHidden/>
    <w:rsid w:val="005708A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5080"/>
    <w:pPr>
      <w:spacing w:after="0" w:line="240" w:lineRule="auto"/>
    </w:pPr>
  </w:style>
  <w:style w:type="paragraph" w:styleId="Header">
    <w:name w:val="header"/>
    <w:basedOn w:val="Normal"/>
    <w:link w:val="HeaderChar"/>
    <w:uiPriority w:val="99"/>
    <w:unhideWhenUsed/>
    <w:rsid w:val="00E96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2BF"/>
  </w:style>
  <w:style w:type="paragraph" w:styleId="Footer">
    <w:name w:val="footer"/>
    <w:basedOn w:val="Normal"/>
    <w:link w:val="FooterChar"/>
    <w:uiPriority w:val="99"/>
    <w:unhideWhenUsed/>
    <w:rsid w:val="00E96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2BF"/>
  </w:style>
  <w:style w:type="paragraph" w:styleId="BalloonText">
    <w:name w:val="Balloon Text"/>
    <w:basedOn w:val="Normal"/>
    <w:link w:val="BalloonTextChar"/>
    <w:uiPriority w:val="99"/>
    <w:semiHidden/>
    <w:unhideWhenUsed/>
    <w:rsid w:val="00495F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5F2A"/>
    <w:rPr>
      <w:rFonts w:ascii="Segoe UI" w:hAnsi="Segoe UI" w:cs="Segoe UI"/>
      <w:sz w:val="18"/>
      <w:szCs w:val="18"/>
    </w:rPr>
  </w:style>
  <w:style w:type="character" w:styleId="CommentReference">
    <w:name w:val="annotation reference"/>
    <w:basedOn w:val="DefaultParagraphFont"/>
    <w:uiPriority w:val="99"/>
    <w:semiHidden/>
    <w:unhideWhenUsed/>
    <w:rsid w:val="00AE48CB"/>
    <w:rPr>
      <w:sz w:val="16"/>
      <w:szCs w:val="16"/>
    </w:rPr>
  </w:style>
  <w:style w:type="paragraph" w:styleId="CommentText">
    <w:name w:val="annotation text"/>
    <w:basedOn w:val="Normal"/>
    <w:link w:val="CommentTextChar"/>
    <w:uiPriority w:val="99"/>
    <w:semiHidden/>
    <w:unhideWhenUsed/>
    <w:rsid w:val="00AE48CB"/>
    <w:pPr>
      <w:spacing w:line="240" w:lineRule="auto"/>
    </w:pPr>
    <w:rPr>
      <w:sz w:val="20"/>
      <w:szCs w:val="20"/>
    </w:rPr>
  </w:style>
  <w:style w:type="character" w:customStyle="1" w:styleId="CommentTextChar">
    <w:name w:val="Comment Text Char"/>
    <w:basedOn w:val="DefaultParagraphFont"/>
    <w:link w:val="CommentText"/>
    <w:uiPriority w:val="99"/>
    <w:semiHidden/>
    <w:rsid w:val="00AE48CB"/>
    <w:rPr>
      <w:sz w:val="20"/>
      <w:szCs w:val="20"/>
    </w:rPr>
  </w:style>
  <w:style w:type="paragraph" w:styleId="CommentSubject">
    <w:name w:val="annotation subject"/>
    <w:basedOn w:val="CommentText"/>
    <w:next w:val="CommentText"/>
    <w:link w:val="CommentSubjectChar"/>
    <w:uiPriority w:val="99"/>
    <w:semiHidden/>
    <w:unhideWhenUsed/>
    <w:rsid w:val="00AE48CB"/>
    <w:rPr>
      <w:b/>
      <w:bCs/>
    </w:rPr>
  </w:style>
  <w:style w:type="character" w:customStyle="1" w:styleId="CommentSubjectChar">
    <w:name w:val="Comment Subject Char"/>
    <w:basedOn w:val="CommentTextChar"/>
    <w:link w:val="CommentSubject"/>
    <w:uiPriority w:val="99"/>
    <w:semiHidden/>
    <w:rsid w:val="00AE48CB"/>
    <w:rPr>
      <w:b/>
      <w:bCs/>
      <w:sz w:val="20"/>
      <w:szCs w:val="20"/>
    </w:rPr>
  </w:style>
  <w:style w:type="paragraph" w:styleId="Revision">
    <w:name w:val="Revision"/>
    <w:hidden/>
    <w:uiPriority w:val="99"/>
    <w:semiHidden/>
    <w:rsid w:val="005708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636300">
      <w:bodyDiv w:val="1"/>
      <w:marLeft w:val="0"/>
      <w:marRight w:val="0"/>
      <w:marTop w:val="0"/>
      <w:marBottom w:val="0"/>
      <w:divBdr>
        <w:top w:val="none" w:sz="0" w:space="0" w:color="auto"/>
        <w:left w:val="none" w:sz="0" w:space="0" w:color="auto"/>
        <w:bottom w:val="none" w:sz="0" w:space="0" w:color="auto"/>
        <w:right w:val="none" w:sz="0" w:space="0" w:color="auto"/>
      </w:divBdr>
    </w:div>
    <w:div w:id="1928922380">
      <w:bodyDiv w:val="1"/>
      <w:marLeft w:val="0"/>
      <w:marRight w:val="0"/>
      <w:marTop w:val="0"/>
      <w:marBottom w:val="0"/>
      <w:divBdr>
        <w:top w:val="none" w:sz="0" w:space="0" w:color="auto"/>
        <w:left w:val="none" w:sz="0" w:space="0" w:color="auto"/>
        <w:bottom w:val="none" w:sz="0" w:space="0" w:color="auto"/>
        <w:right w:val="none" w:sz="0" w:space="0" w:color="auto"/>
      </w:divBdr>
    </w:div>
    <w:div w:id="1946837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commentsExtended" Target="commentsExtended.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DB5BB-F952-4C11-B403-4AC5914E6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2371</Words>
  <Characters>13518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US FDA</Company>
  <LinksUpToDate>false</LinksUpToDate>
  <CharactersWithSpaces>15858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Karen Kendrick</dc:creator>
  <cp:lastModifiedBy>Gallas, Brandon D.</cp:lastModifiedBy>
  <cp:revision>3</cp:revision>
  <cp:lastPrinted>2015-11-10T19:04:00Z</cp:lastPrinted>
  <dcterms:created xsi:type="dcterms:W3CDTF">2015-12-28T04:23:00Z</dcterms:created>
  <dcterms:modified xsi:type="dcterms:W3CDTF">2015-12-28T05:09:00Z</dcterms:modified>
</cp:coreProperties>
</file>