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6.0.0 -->
  <w:body>
    <w:p w:rsidR="00432BCB">
      <w:pPr>
        <w:pStyle w:val="AIAAgreementBodyText"/>
        <w:rPr>
          <w:sz w:val="4"/>
          <w:szCs w:val="4"/>
        </w:rPr>
        <w:sectPr w:rsidSect="003A7C5E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1008" w:right="619" w:bottom="864" w:left="1440" w:header="965" w:footer="0" w:gutter="0"/>
          <w:pgNumType w:start="1"/>
          <w:cols w:space="720"/>
          <w:noEndnote/>
          <w:titlePg/>
          <w:docGrid w:linePitch="272"/>
        </w:sectPr>
      </w:pPr>
      <w:bookmarkStart w:id="0" w:name="_GoBack"/>
      <w:bookmarkEnd w:id="0"/>
    </w:p>
    <w:p>
      <w:pPr>
        <w:pStyle w:val="AIAAgreementBodyText"/>
        <w:wordWrap/>
      </w:pPr>
      <w:r>
        <w:rPr>
          <w:rStyle w:val="AIAEmphasis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bookmarkStart w:id="1" w:name="bm_ContractDateDayWordsRanked"/>
      <w:r>
        <w:t>«</w:t>
      </w:r>
      <w:ins w:id="2" w:author="VarianceCheckAuthor" w:date="2015-10-03T00:00:00Z">
        <w:r>
          <w:rPr>
            <w:rStyle w:val="AIAFillPointText"/>
            <w:color w:val="000000"/>
          </w:rPr>
          <w:t>Third</w:t>
        </w:r>
      </w:ins>
      <w:r>
        <w:t>»</w:t>
      </w:r>
      <w:bookmarkEnd w:id="1"/>
      <w:r>
        <w:rPr>
          <w:rStyle w:val="AIAAgreementBodyText"/>
        </w:rPr>
        <w:t xml:space="preserve"> </w:t>
      </w:r>
      <w:r>
        <w:rPr>
          <w:rStyle w:val="AIAAgreementBodyText"/>
        </w:rPr>
        <w:t>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bookmarkStart w:id="3" w:name="bm_ContractDateMonthWords"/>
      <w:r>
        <w:t>«</w:t>
      </w:r>
      <w:ins w:id="4" w:author="VarianceCheckAuthor" w:date="2015-10-03T00:00:00Z">
        <w:r>
          <w:rPr>
            <w:rStyle w:val="AIAFillPointText"/>
            <w:color w:val="000000"/>
          </w:rPr>
          <w:t>October</w:t>
        </w:r>
      </w:ins>
      <w:r>
        <w:t>»</w:t>
      </w:r>
      <w:bookmarkEnd w:id="3"/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year</w:t>
      </w:r>
      <w:r>
        <w:rPr>
          <w:rStyle w:val="AIAAgreementBodyText"/>
        </w:rPr>
        <w:t xml:space="preserve"> </w:t>
      </w:r>
      <w:bookmarkStart w:id="5" w:name="bm_ContractDateYearWords"/>
      <w:r>
        <w:t>«</w:t>
      </w:r>
      <w:ins w:id="6" w:author="VarianceCheckAuthor" w:date="2015-10-03T00:00:00Z">
        <w:r>
          <w:rPr>
            <w:rStyle w:val="AIAFillPointText"/>
            <w:color w:val="000000"/>
          </w:rPr>
          <w:t>Two</w:t>
        </w:r>
      </w:ins>
      <w:ins w:id="7" w:author="VarianceCheckAuthor" w:date="2015-10-03T00:00:00Z">
        <w:r>
          <w:rPr>
            <w:rStyle w:val="AIAFillPointText"/>
            <w:color w:val="000000"/>
          </w:rPr>
          <w:t xml:space="preserve"> </w:t>
        </w:r>
      </w:ins>
      <w:ins w:id="8" w:author="VarianceCheckAuthor" w:date="2015-10-03T00:00:00Z">
        <w:r>
          <w:rPr>
            <w:rStyle w:val="AIAFillPointText"/>
            <w:color w:val="000000"/>
          </w:rPr>
          <w:t>Thousand</w:t>
        </w:r>
      </w:ins>
      <w:ins w:id="9" w:author="VarianceCheckAuthor" w:date="2015-10-03T00:00:00Z">
        <w:r>
          <w:rPr>
            <w:rStyle w:val="AIAFillPointText"/>
            <w:color w:val="000000"/>
          </w:rPr>
          <w:t xml:space="preserve"> </w:t>
        </w:r>
      </w:ins>
      <w:ins w:id="10" w:author="VarianceCheckAuthor" w:date="2015-10-03T00:00:00Z">
        <w:r>
          <w:rPr>
            <w:rStyle w:val="AIAFillPointText"/>
            <w:color w:val="000000"/>
          </w:rPr>
          <w:t>Fifteen</w:t>
        </w:r>
      </w:ins>
      <w:r>
        <w:t>»</w:t>
      </w:r>
      <w:bookmarkEnd w:id="5"/>
    </w:p>
    <w:p>
      <w:pPr>
        <w:pStyle w:val="AIAItalics"/>
        <w:wordWrap/>
      </w:pPr>
      <w:r>
        <w:rPr>
          <w:rStyle w:val="AIAItalics"/>
          <w:sz w:val="20"/>
        </w:rPr>
        <w:t>(In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words,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indicate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day,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month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year.)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Emphasis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Owner:</w:t>
      </w:r>
    </w:p>
    <w:p>
      <w:pPr>
        <w:pStyle w:val="AIAItalics"/>
        <w:wordWrap/>
      </w:pPr>
      <w:r>
        <w:rPr>
          <w:rStyle w:val="AIAItalics"/>
          <w:sz w:val="20"/>
        </w:rPr>
        <w:t>(Name,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legal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status,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address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other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information)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11" w:name="bm_OwnerFullFirmName"/>
      <w:r>
        <w:t>«</w:t>
      </w:r>
      <w:ins w:id="12" w:author="VarianceCheckAuthor" w:date="2015-10-03T00:00:00Z">
        <w:r>
          <w:rPr>
            <w:rStyle w:val="AIAFillPointParagraph"/>
            <w:color w:val="000000"/>
          </w:rPr>
          <w:t>Brandon</w:t>
        </w:r>
      </w:ins>
      <w:ins w:id="13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4" w:author="VarianceCheckAuthor" w:date="2015-10-03T00:00:00Z">
        <w:r>
          <w:rPr>
            <w:rStyle w:val="AIAFillPointParagraph"/>
            <w:color w:val="000000"/>
          </w:rPr>
          <w:t>D.</w:t>
        </w:r>
      </w:ins>
      <w:ins w:id="15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6" w:author="VarianceCheckAuthor" w:date="2015-10-03T00:00:00Z">
        <w:r>
          <w:rPr>
            <w:rStyle w:val="AIAFillPointParagraph"/>
            <w:color w:val="000000"/>
          </w:rPr>
          <w:t>Gallas</w:t>
        </w:r>
      </w:ins>
      <w:r>
        <w:t>»</w:t>
      </w:r>
      <w:bookmarkEnd w:id="11"/>
      <w:bookmarkStart w:id="17" w:name="bm_OwnerLegalEntity"/>
      <w:r>
        <w:t>«</w:t>
      </w:r>
      <w:ins w:id="18" w:author="VarianceCheckAuthor" w:date="2015-10-03T00:00:00Z">
        <w:r>
          <w:rPr>
            <w:rStyle w:val="AIAFillPointParagraph"/>
            <w:color w:val="000000"/>
          </w:rPr>
          <w:t>,</w:t>
        </w:r>
      </w:ins>
      <w:ins w:id="19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0" w:author="VarianceCheckAuthor" w:date="2015-10-03T00:00:00Z">
        <w:r>
          <w:rPr>
            <w:rStyle w:val="AIAFillPointParagraph"/>
            <w:color w:val="000000"/>
          </w:rPr>
          <w:t> </w:t>
        </w:r>
      </w:ins>
      <w:ins w:id="21" w:author="VarianceCheckAuthor" w:date="2015-10-03T00:00:00Z">
        <w:r>
          <w:rPr>
            <w:rStyle w:val="AIAFillPointParagraph"/>
            <w:color w:val="000000"/>
          </w:rPr>
          <w:t>Homeowner</w:t>
        </w:r>
      </w:ins>
      <w:r>
        <w:t>»</w:t>
      </w:r>
      <w:bookmarkEnd w:id="17"/>
    </w:p>
    <w:p>
      <w:pPr>
        <w:pStyle w:val="AIAFillPointParagraph"/>
        <w:wordWrap/>
      </w:pPr>
      <w:bookmarkStart w:id="22" w:name="bm_OwnerLongAddress"/>
      <w:r>
        <w:t>«</w:t>
      </w:r>
      <w:ins w:id="23" w:author="VarianceCheckAuthor" w:date="2015-10-03T00:00:00Z">
        <w:r>
          <w:rPr>
            <w:rStyle w:val="AIAFillPointParagraph"/>
            <w:color w:val="000000"/>
          </w:rPr>
          <w:t>4430</w:t>
        </w:r>
      </w:ins>
      <w:ins w:id="2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5" w:author="VarianceCheckAuthor" w:date="2015-10-03T00:00:00Z">
        <w:r>
          <w:rPr>
            <w:rStyle w:val="AIAFillPointParagraph"/>
            <w:color w:val="000000"/>
          </w:rPr>
          <w:t>9th</w:t>
        </w:r>
      </w:ins>
      <w:ins w:id="26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7" w:author="VarianceCheckAuthor" w:date="2015-10-03T00:00:00Z">
        <w:r>
          <w:rPr>
            <w:rStyle w:val="AIAFillPointParagraph"/>
            <w:color w:val="000000"/>
          </w:rPr>
          <w:t>St</w:t>
        </w:r>
      </w:ins>
      <w:ins w:id="2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9" w:author="VarianceCheckAuthor" w:date="2015-10-03T00:00:00Z">
        <w:r>
          <w:rPr>
            <w:rStyle w:val="AIAFillPointParagraph"/>
            <w:color w:val="000000"/>
          </w:rPr>
          <w:t>NW</w:t>
        </w:r>
      </w:ins>
    </w:p>
    <w:p>
      <w:pPr>
        <w:pStyle w:val="AIAFillPointParagraph"/>
        <w:wordWrap/>
      </w:pPr>
      <w:ins w:id="30" w:author="VarianceCheckAuthor" w:date="2015-10-03T00:00:00Z">
        <w:r>
          <w:rPr>
            <w:rStyle w:val="AIAFillPointParagraph"/>
            <w:color w:val="000000"/>
          </w:rPr>
          <w:t>Washington</w:t>
        </w:r>
      </w:ins>
      <w:ins w:id="31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32" w:author="VarianceCheckAuthor" w:date="2015-10-03T00:00:00Z">
        <w:r>
          <w:rPr>
            <w:rStyle w:val="AIAFillPointParagraph"/>
            <w:color w:val="000000"/>
          </w:rPr>
          <w:t>DC</w:t>
        </w:r>
      </w:ins>
      <w:ins w:id="33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34" w:author="VarianceCheckAuthor" w:date="2015-10-03T00:00:00Z">
        <w:r>
          <w:rPr>
            <w:rStyle w:val="AIAFillPointParagraph"/>
            <w:color w:val="000000"/>
          </w:rPr>
          <w:t>20011</w:t>
        </w:r>
      </w:ins>
      <w:r>
        <w:t>»</w:t>
      </w:r>
      <w:bookmarkEnd w:id="22"/>
    </w:p>
    <w:p>
      <w:pPr>
        <w:pStyle w:val="AIAFillPointParagraph"/>
        <w:wordWrap/>
      </w:pPr>
      <w:bookmarkStart w:id="35" w:name="bm_OwnerTelephone"/>
      <w:r>
        <w:t>«</w:t>
      </w:r>
      <w:ins w:id="36" w:author="VarianceCheckAuthor" w:date="2015-10-03T00:00:00Z">
        <w:r>
          <w:rPr>
            <w:rStyle w:val="AIAFillPointParagraph"/>
            <w:color w:val="000000"/>
          </w:rPr>
          <w:t>Telephone</w:t>
        </w:r>
      </w:ins>
      <w:ins w:id="37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38" w:author="VarianceCheckAuthor" w:date="2015-10-03T00:00:00Z">
        <w:r>
          <w:rPr>
            <w:rStyle w:val="AIAFillPointParagraph"/>
            <w:color w:val="000000"/>
          </w:rPr>
          <w:t>Number:</w:t>
        </w:r>
      </w:ins>
      <w:ins w:id="39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40" w:author="VarianceCheckAuthor" w:date="2015-10-03T00:00:00Z">
        <w:r>
          <w:rPr>
            <w:rStyle w:val="AIAFillPointParagraph"/>
            <w:color w:val="000000"/>
          </w:rPr>
          <w:t> </w:t>
        </w:r>
      </w:ins>
      <w:ins w:id="41" w:author="VarianceCheckAuthor" w:date="2015-10-03T00:00:00Z">
        <w:r>
          <w:rPr>
            <w:rStyle w:val="AIAFillPointParagraph"/>
            <w:color w:val="000000"/>
          </w:rPr>
          <w:t>202-905-1661</w:t>
        </w:r>
      </w:ins>
      <w:r>
        <w:t>»</w:t>
      </w:r>
      <w:bookmarkEnd w:id="35"/>
    </w:p>
    <w:p>
      <w:pPr>
        <w:pStyle w:val="AIAFillPointParagraph"/>
        <w:wordWrap/>
      </w:pPr>
      <w:bookmarkStart w:id="42" w:name="bm_OwnerFax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42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Contractor:</w:t>
      </w:r>
    </w:p>
    <w:p>
      <w:pPr>
        <w:pStyle w:val="AIAItalics"/>
        <w:wordWrap/>
      </w:pPr>
      <w:r>
        <w:rPr>
          <w:rStyle w:val="AIAItalics"/>
          <w:sz w:val="20"/>
        </w:rPr>
        <w:t>(Name,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legal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status,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address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other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information)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43" w:name="bm_ContractorFullFirmName"/>
      <w:r>
        <w:t>«</w:t>
      </w:r>
      <w:ins w:id="44" w:author="VarianceCheckAuthor" w:date="2015-10-03T00:00:00Z">
        <w:r>
          <w:rPr>
            <w:rStyle w:val="AIAFillPointParagraph"/>
            <w:color w:val="000000"/>
          </w:rPr>
          <w:t>Oscar</w:t>
        </w:r>
      </w:ins>
      <w:ins w:id="45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46" w:author="VarianceCheckAuthor" w:date="2015-10-03T00:00:00Z">
        <w:r>
          <w:rPr>
            <w:rStyle w:val="AIAFillPointParagraph"/>
            <w:color w:val="000000"/>
          </w:rPr>
          <w:t>Flores</w:t>
        </w:r>
      </w:ins>
      <w:r>
        <w:t>»</w:t>
      </w:r>
      <w:bookmarkEnd w:id="43"/>
      <w:bookmarkStart w:id="47" w:name="bm_ContractorLegalEntity"/>
      <w:r>
        <w:t>«</w:t>
      </w:r>
      <w:ins w:id="48" w:author="VarianceCheckAuthor" w:date="2015-10-03T00:00:00Z">
        <w:r>
          <w:rPr>
            <w:rStyle w:val="AIAFillPointParagraph"/>
            <w:color w:val="000000"/>
          </w:rPr>
          <w:t>,</w:t>
        </w:r>
      </w:ins>
      <w:ins w:id="49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50" w:author="VarianceCheckAuthor" w:date="2015-10-03T00:00:00Z">
        <w:r>
          <w:rPr>
            <w:rStyle w:val="AIAFillPointParagraph"/>
            <w:color w:val="000000"/>
          </w:rPr>
          <w:t> </w:t>
        </w:r>
      </w:ins>
      <w:ins w:id="51" w:author="VarianceCheckAuthor" w:date="2015-10-03T00:00:00Z">
        <w:r>
          <w:rPr>
            <w:rStyle w:val="AIAFillPointParagraph"/>
            <w:color w:val="000000"/>
          </w:rPr>
          <w:t>OMF</w:t>
        </w:r>
      </w:ins>
      <w:ins w:id="5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53" w:author="VarianceCheckAuthor" w:date="2015-10-03T00:00:00Z">
        <w:r>
          <w:rPr>
            <w:rStyle w:val="AIAFillPointParagraph"/>
            <w:color w:val="000000"/>
          </w:rPr>
          <w:t>Contractors,</w:t>
        </w:r>
      </w:ins>
      <w:ins w:id="5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55" w:author="VarianceCheckAuthor" w:date="2015-10-03T00:00:00Z">
        <w:r>
          <w:rPr>
            <w:rStyle w:val="AIAFillPointParagraph"/>
            <w:color w:val="000000"/>
          </w:rPr>
          <w:t>Inc.</w:t>
        </w:r>
      </w:ins>
      <w:r>
        <w:t>»</w:t>
      </w:r>
      <w:bookmarkEnd w:id="47"/>
    </w:p>
    <w:p>
      <w:pPr>
        <w:pStyle w:val="AIAFillPointParagraph"/>
        <w:wordWrap/>
      </w:pPr>
      <w:bookmarkStart w:id="56" w:name="bm_ContractorLongAddress"/>
      <w:r>
        <w:t>«</w:t>
      </w:r>
      <w:ins w:id="57" w:author="VarianceCheckAuthor" w:date="2015-10-03T00:00:00Z">
        <w:r>
          <w:rPr>
            <w:rStyle w:val="AIAFillPointParagraph"/>
            <w:color w:val="000000"/>
          </w:rPr>
          <w:t>4700</w:t>
        </w:r>
      </w:ins>
      <w:ins w:id="5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59" w:author="VarianceCheckAuthor" w:date="2015-10-03T00:00:00Z">
        <w:r>
          <w:rPr>
            <w:rStyle w:val="AIAFillPointParagraph"/>
            <w:color w:val="000000"/>
          </w:rPr>
          <w:t>Walden</w:t>
        </w:r>
      </w:ins>
      <w:ins w:id="60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61" w:author="VarianceCheckAuthor" w:date="2015-10-03T00:00:00Z">
        <w:r>
          <w:rPr>
            <w:rStyle w:val="AIAFillPointParagraph"/>
            <w:color w:val="000000"/>
          </w:rPr>
          <w:t>Lane</w:t>
        </w:r>
      </w:ins>
      <w:ins w:id="6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63" w:author="VarianceCheckAuthor" w:date="2015-10-03T00:00:00Z">
        <w:r>
          <w:rPr>
            <w:rStyle w:val="AIAFillPointParagraph"/>
            <w:color w:val="000000"/>
          </w:rPr>
          <w:t>Ste.</w:t>
        </w:r>
      </w:ins>
      <w:ins w:id="6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65" w:author="VarianceCheckAuthor" w:date="2015-10-03T00:00:00Z">
        <w:r>
          <w:rPr>
            <w:rStyle w:val="AIAFillPointParagraph"/>
            <w:color w:val="000000"/>
          </w:rPr>
          <w:t>"E"</w:t>
        </w:r>
      </w:ins>
    </w:p>
    <w:p>
      <w:pPr>
        <w:pStyle w:val="AIAFillPointParagraph"/>
        <w:wordWrap/>
      </w:pPr>
      <w:ins w:id="66" w:author="VarianceCheckAuthor" w:date="2015-10-03T00:00:00Z">
        <w:r>
          <w:rPr>
            <w:rStyle w:val="AIAFillPointParagraph"/>
            <w:color w:val="000000"/>
          </w:rPr>
          <w:t>Lanham</w:t>
        </w:r>
      </w:ins>
      <w:ins w:id="67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68" w:author="VarianceCheckAuthor" w:date="2015-10-03T00:00:00Z">
        <w:r>
          <w:rPr>
            <w:rStyle w:val="AIAFillPointParagraph"/>
            <w:color w:val="000000"/>
          </w:rPr>
          <w:t>MD</w:t>
        </w:r>
      </w:ins>
      <w:ins w:id="69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70" w:author="VarianceCheckAuthor" w:date="2015-10-03T00:00:00Z">
        <w:r>
          <w:rPr>
            <w:rStyle w:val="AIAFillPointParagraph"/>
            <w:color w:val="000000"/>
          </w:rPr>
          <w:t>20706</w:t>
        </w:r>
      </w:ins>
      <w:r>
        <w:t>»</w:t>
      </w:r>
      <w:bookmarkEnd w:id="56"/>
    </w:p>
    <w:p>
      <w:pPr>
        <w:pStyle w:val="AIAFillPointParagraph"/>
        <w:wordWrap/>
      </w:pPr>
      <w:bookmarkStart w:id="71" w:name="bm_ContractorTelephone"/>
      <w:r>
        <w:t>«</w:t>
      </w:r>
      <w:ins w:id="72" w:author="VarianceCheckAuthor" w:date="2015-10-03T00:00:00Z">
        <w:r>
          <w:rPr>
            <w:rStyle w:val="AIAFillPointParagraph"/>
            <w:color w:val="000000"/>
          </w:rPr>
          <w:t>Telephone</w:t>
        </w:r>
      </w:ins>
      <w:ins w:id="73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74" w:author="VarianceCheckAuthor" w:date="2015-10-03T00:00:00Z">
        <w:r>
          <w:rPr>
            <w:rStyle w:val="AIAFillPointParagraph"/>
            <w:color w:val="000000"/>
          </w:rPr>
          <w:t>Number:</w:t>
        </w:r>
      </w:ins>
      <w:ins w:id="75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76" w:author="VarianceCheckAuthor" w:date="2015-10-03T00:00:00Z">
        <w:r>
          <w:rPr>
            <w:rStyle w:val="AIAFillPointParagraph"/>
            <w:color w:val="000000"/>
          </w:rPr>
          <w:t> </w:t>
        </w:r>
      </w:ins>
      <w:ins w:id="77" w:author="VarianceCheckAuthor" w:date="2015-10-03T00:00:00Z">
        <w:r>
          <w:rPr>
            <w:rStyle w:val="AIAFillPointParagraph"/>
            <w:color w:val="000000"/>
          </w:rPr>
          <w:t>301-937-5227</w:t>
        </w:r>
      </w:ins>
      <w:r>
        <w:t>»</w:t>
      </w:r>
      <w:bookmarkEnd w:id="71"/>
    </w:p>
    <w:p>
      <w:pPr>
        <w:pStyle w:val="AIAFillPointParagraph"/>
        <w:wordWrap/>
      </w:pPr>
      <w:bookmarkStart w:id="78" w:name="bm_ContractorFax"/>
      <w:r>
        <w:t>«</w:t>
      </w:r>
      <w:ins w:id="79" w:author="VarianceCheckAuthor" w:date="2015-10-03T00:00:00Z">
        <w:r>
          <w:rPr>
            <w:rStyle w:val="AIAFillPointParagraph"/>
            <w:color w:val="000000"/>
          </w:rPr>
          <w:t>Fax</w:t>
        </w:r>
      </w:ins>
      <w:ins w:id="80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81" w:author="VarianceCheckAuthor" w:date="2015-10-03T00:00:00Z">
        <w:r>
          <w:rPr>
            <w:rStyle w:val="AIAFillPointParagraph"/>
            <w:color w:val="000000"/>
          </w:rPr>
          <w:t>Number:</w:t>
        </w:r>
      </w:ins>
      <w:ins w:id="8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83" w:author="VarianceCheckAuthor" w:date="2015-10-03T00:00:00Z">
        <w:r>
          <w:rPr>
            <w:rStyle w:val="AIAFillPointParagraph"/>
            <w:color w:val="000000"/>
          </w:rPr>
          <w:t> </w:t>
        </w:r>
      </w:ins>
      <w:ins w:id="84" w:author="VarianceCheckAuthor" w:date="2015-10-03T00:00:00Z">
        <w:r>
          <w:rPr>
            <w:rStyle w:val="AIAFillPointParagraph"/>
            <w:color w:val="000000"/>
          </w:rPr>
          <w:t>301-937-5237</w:t>
        </w:r>
      </w:ins>
      <w:r>
        <w:t>»</w:t>
      </w:r>
      <w:bookmarkEnd w:id="78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Project:</w:t>
      </w:r>
    </w:p>
    <w:p>
      <w:pPr>
        <w:pStyle w:val="AIAItalics"/>
        <w:wordWrap/>
      </w:pPr>
      <w:r>
        <w:rPr>
          <w:rStyle w:val="AIAItalics"/>
          <w:sz w:val="20"/>
        </w:rPr>
        <w:t>(Name,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location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detailed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description)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85" w:name="bm_ProjectName"/>
      <w:r>
        <w:t>«</w:t>
      </w:r>
      <w:ins w:id="86" w:author="VarianceCheckAuthor" w:date="2015-10-03T00:00:00Z">
        <w:r>
          <w:rPr>
            <w:rStyle w:val="AIAFillPointParagraph"/>
            <w:color w:val="000000"/>
          </w:rPr>
          <w:t>Addition4430_9thStNW_WashingtonDC20011</w:t>
        </w:r>
      </w:ins>
      <w:r>
        <w:t>»</w:t>
      </w:r>
      <w:bookmarkEnd w:id="85"/>
    </w:p>
    <w:p>
      <w:pPr>
        <w:pStyle w:val="AIAFillPointParagraph"/>
        <w:wordWrap/>
      </w:pPr>
      <w:bookmarkStart w:id="87" w:name="bm_ProjectLocation"/>
      <w:r>
        <w:t>«</w:t>
      </w:r>
      <w:ins w:id="88" w:author="VarianceCheckAuthor" w:date="2015-10-03T00:00:00Z">
        <w:r>
          <w:rPr>
            <w:rStyle w:val="AIAFillPointParagraph"/>
            <w:color w:val="000000"/>
          </w:rPr>
          <w:t>4430</w:t>
        </w:r>
      </w:ins>
      <w:ins w:id="89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90" w:author="VarianceCheckAuthor" w:date="2015-10-03T00:00:00Z">
        <w:r>
          <w:rPr>
            <w:rStyle w:val="AIAFillPointParagraph"/>
            <w:color w:val="000000"/>
          </w:rPr>
          <w:t>9th</w:t>
        </w:r>
      </w:ins>
      <w:ins w:id="91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92" w:author="VarianceCheckAuthor" w:date="2015-10-03T00:00:00Z">
        <w:r>
          <w:rPr>
            <w:rStyle w:val="AIAFillPointParagraph"/>
            <w:color w:val="000000"/>
          </w:rPr>
          <w:t>St</w:t>
        </w:r>
      </w:ins>
      <w:ins w:id="93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94" w:author="VarianceCheckAuthor" w:date="2015-10-03T00:00:00Z">
        <w:r>
          <w:rPr>
            <w:rStyle w:val="AIAFillPointParagraph"/>
            <w:color w:val="000000"/>
          </w:rPr>
          <w:t>NW</w:t>
        </w:r>
      </w:ins>
    </w:p>
    <w:p>
      <w:pPr>
        <w:pStyle w:val="AIAFillPointParagraph"/>
        <w:wordWrap/>
      </w:pPr>
      <w:ins w:id="95" w:author="VarianceCheckAuthor" w:date="2015-10-03T00:00:00Z">
        <w:r>
          <w:rPr>
            <w:rStyle w:val="AIAFillPointParagraph"/>
            <w:color w:val="000000"/>
          </w:rPr>
          <w:t>Washington</w:t>
        </w:r>
      </w:ins>
      <w:ins w:id="96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97" w:author="VarianceCheckAuthor" w:date="2015-10-03T00:00:00Z">
        <w:r>
          <w:rPr>
            <w:rStyle w:val="AIAFillPointParagraph"/>
            <w:color w:val="000000"/>
          </w:rPr>
          <w:t>DC</w:t>
        </w:r>
      </w:ins>
      <w:ins w:id="9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99" w:author="VarianceCheckAuthor" w:date="2015-10-03T00:00:00Z">
        <w:r>
          <w:rPr>
            <w:rStyle w:val="AIAFillPointParagraph"/>
            <w:color w:val="000000"/>
          </w:rPr>
          <w:t>20011</w:t>
        </w:r>
      </w:ins>
      <w:r>
        <w:t>»</w:t>
      </w:r>
      <w:bookmarkEnd w:id="87"/>
    </w:p>
    <w:p>
      <w:pPr>
        <w:pStyle w:val="AIAFillPointParagraph"/>
        <w:wordWrap/>
      </w:pPr>
      <w:bookmarkStart w:id="100" w:name="bm_ProjectDescription"/>
      <w:r>
        <w:t>«</w:t>
      </w:r>
      <w:ins w:id="101" w:author="VarianceCheckAuthor" w:date="2015-10-03T00:00:00Z">
        <w:r>
          <w:rPr>
            <w:rStyle w:val="AIAFillPointParagraph"/>
            <w:color w:val="000000"/>
          </w:rPr>
          <w:t>Provide</w:t>
        </w:r>
      </w:ins>
      <w:ins w:id="10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03" w:author="VarianceCheckAuthor" w:date="2015-10-03T00:00:00Z">
        <w:r>
          <w:rPr>
            <w:rStyle w:val="AIAFillPointParagraph"/>
            <w:color w:val="000000"/>
          </w:rPr>
          <w:t>all</w:t>
        </w:r>
      </w:ins>
      <w:ins w:id="10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05" w:author="VarianceCheckAuthor" w:date="2015-10-03T00:00:00Z">
        <w:r>
          <w:rPr>
            <w:rStyle w:val="AIAFillPointParagraph"/>
            <w:color w:val="000000"/>
          </w:rPr>
          <w:t>labor</w:t>
        </w:r>
      </w:ins>
      <w:ins w:id="106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07" w:author="VarianceCheckAuthor" w:date="2015-10-03T00:00:00Z">
        <w:r>
          <w:rPr>
            <w:rStyle w:val="AIAFillPointParagraph"/>
            <w:color w:val="000000"/>
          </w:rPr>
          <w:t>and</w:t>
        </w:r>
      </w:ins>
      <w:ins w:id="10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09" w:author="VarianceCheckAuthor" w:date="2015-10-03T00:00:00Z">
        <w:r>
          <w:rPr>
            <w:rStyle w:val="AIAFillPointParagraph"/>
            <w:color w:val="000000"/>
          </w:rPr>
          <w:t>materials</w:t>
        </w:r>
      </w:ins>
      <w:ins w:id="110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11" w:author="VarianceCheckAuthor" w:date="2015-10-03T00:00:00Z">
        <w:r>
          <w:rPr>
            <w:rStyle w:val="AIAFillPointParagraph"/>
            <w:color w:val="000000"/>
          </w:rPr>
          <w:t>to</w:t>
        </w:r>
      </w:ins>
      <w:ins w:id="11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13" w:author="VarianceCheckAuthor" w:date="2015-10-03T00:00:00Z">
        <w:r>
          <w:rPr>
            <w:rStyle w:val="AIAFillPointParagraph"/>
            <w:color w:val="000000"/>
          </w:rPr>
          <w:t>perform</w:t>
        </w:r>
      </w:ins>
      <w:ins w:id="11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15" w:author="VarianceCheckAuthor" w:date="2015-10-03T00:00:00Z">
        <w:r>
          <w:rPr>
            <w:rStyle w:val="AIAFillPointParagraph"/>
            <w:color w:val="000000"/>
          </w:rPr>
          <w:t>complete</w:t>
        </w:r>
      </w:ins>
      <w:ins w:id="116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17" w:author="VarianceCheckAuthor" w:date="2015-10-03T00:00:00Z">
        <w:r>
          <w:rPr>
            <w:rStyle w:val="AIAFillPointParagraph"/>
            <w:color w:val="000000"/>
          </w:rPr>
          <w:t>rough-in</w:t>
        </w:r>
      </w:ins>
      <w:ins w:id="11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19" w:author="VarianceCheckAuthor" w:date="2015-10-03T00:00:00Z">
        <w:r>
          <w:rPr>
            <w:rStyle w:val="AIAFillPointParagraph"/>
            <w:color w:val="000000"/>
          </w:rPr>
          <w:t>framing,</w:t>
        </w:r>
      </w:ins>
      <w:ins w:id="120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21" w:author="VarianceCheckAuthor" w:date="2015-10-03T00:00:00Z">
        <w:r>
          <w:rPr>
            <w:rStyle w:val="AIAFillPointParagraph"/>
            <w:color w:val="000000"/>
          </w:rPr>
          <w:t>building</w:t>
        </w:r>
      </w:ins>
      <w:ins w:id="12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23" w:author="VarianceCheckAuthor" w:date="2015-10-03T00:00:00Z">
        <w:r>
          <w:rPr>
            <w:rStyle w:val="AIAFillPointParagraph"/>
            <w:color w:val="000000"/>
          </w:rPr>
          <w:t>envelope,</w:t>
        </w:r>
      </w:ins>
      <w:ins w:id="12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25" w:author="VarianceCheckAuthor" w:date="2015-10-03T00:00:00Z">
        <w:r>
          <w:rPr>
            <w:rStyle w:val="AIAFillPointParagraph"/>
            <w:color w:val="000000"/>
          </w:rPr>
          <w:t>and</w:t>
        </w:r>
      </w:ins>
      <w:ins w:id="126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27" w:author="VarianceCheckAuthor" w:date="2015-10-03T00:00:00Z">
        <w:r>
          <w:rPr>
            <w:rStyle w:val="AIAFillPointParagraph"/>
            <w:color w:val="000000"/>
          </w:rPr>
          <w:t>all</w:t>
        </w:r>
      </w:ins>
      <w:ins w:id="12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29" w:author="VarianceCheckAuthor" w:date="2015-10-03T00:00:00Z">
        <w:r>
          <w:rPr>
            <w:rStyle w:val="AIAFillPointParagraph"/>
            <w:color w:val="000000"/>
          </w:rPr>
          <w:t>exterior</w:t>
        </w:r>
      </w:ins>
      <w:ins w:id="130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31" w:author="VarianceCheckAuthor" w:date="2015-10-03T00:00:00Z">
        <w:r>
          <w:rPr>
            <w:rStyle w:val="AIAFillPointParagraph"/>
            <w:color w:val="000000"/>
          </w:rPr>
          <w:t>building</w:t>
        </w:r>
      </w:ins>
      <w:ins w:id="13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33" w:author="VarianceCheckAuthor" w:date="2015-10-03T00:00:00Z">
        <w:r>
          <w:rPr>
            <w:rStyle w:val="AIAFillPointParagraph"/>
            <w:color w:val="000000"/>
          </w:rPr>
          <w:t>finishes</w:t>
        </w:r>
      </w:ins>
      <w:ins w:id="13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35" w:author="VarianceCheckAuthor" w:date="2015-10-03T00:00:00Z">
        <w:r>
          <w:rPr>
            <w:rStyle w:val="AIAFillPointParagraph"/>
            <w:color w:val="000000"/>
          </w:rPr>
          <w:t>as</w:t>
        </w:r>
      </w:ins>
      <w:ins w:id="136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37" w:author="VarianceCheckAuthor" w:date="2015-10-03T00:00:00Z">
        <w:r>
          <w:rPr>
            <w:rStyle w:val="AIAFillPointParagraph"/>
            <w:color w:val="000000"/>
          </w:rPr>
          <w:t>detailed</w:t>
        </w:r>
      </w:ins>
      <w:ins w:id="13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39" w:author="VarianceCheckAuthor" w:date="2015-10-03T00:00:00Z">
        <w:r>
          <w:rPr>
            <w:rStyle w:val="AIAFillPointParagraph"/>
            <w:color w:val="000000"/>
          </w:rPr>
          <w:t>further</w:t>
        </w:r>
      </w:ins>
      <w:ins w:id="140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41" w:author="VarianceCheckAuthor" w:date="2015-10-03T00:00:00Z">
        <w:r>
          <w:rPr>
            <w:rStyle w:val="AIAFillPointParagraph"/>
            <w:color w:val="000000"/>
          </w:rPr>
          <w:t>in</w:t>
        </w:r>
      </w:ins>
      <w:ins w:id="14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43" w:author="VarianceCheckAuthor" w:date="2015-10-03T00:00:00Z">
        <w:r>
          <w:rPr>
            <w:rStyle w:val="AIAFillPointParagraph"/>
            <w:color w:val="000000"/>
          </w:rPr>
          <w:t>Attachment</w:t>
        </w:r>
      </w:ins>
      <w:ins w:id="14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45" w:author="VarianceCheckAuthor" w:date="2015-10-03T00:00:00Z">
        <w:r>
          <w:rPr>
            <w:rStyle w:val="AIAFillPointParagraph"/>
            <w:color w:val="000000"/>
          </w:rPr>
          <w:t>A.</w:t>
        </w:r>
      </w:ins>
      <w:r>
        <w:t>»</w:t>
      </w:r>
      <w:bookmarkEnd w:id="100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Architect:</w:t>
      </w:r>
    </w:p>
    <w:p>
      <w:pPr>
        <w:pStyle w:val="AIAItalics"/>
        <w:wordWrap/>
      </w:pPr>
      <w:r>
        <w:rPr>
          <w:rStyle w:val="AIAItalics"/>
          <w:sz w:val="20"/>
        </w:rPr>
        <w:t>(Name,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legal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status,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address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other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information)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146" w:name="bm_ArchitectFullFirmName"/>
      <w:r>
        <w:t>«</w:t>
      </w:r>
      <w:ins w:id="147" w:author="VarianceCheckAuthor" w:date="2015-10-03T00:00:00Z">
        <w:r>
          <w:rPr>
            <w:rStyle w:val="AIAFillPointParagraph"/>
            <w:color w:val="000000"/>
          </w:rPr>
          <w:t>Thomas</w:t>
        </w:r>
      </w:ins>
      <w:ins w:id="14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49" w:author="VarianceCheckAuthor" w:date="2015-10-03T00:00:00Z">
        <w:r>
          <w:rPr>
            <w:rStyle w:val="AIAFillPointParagraph"/>
            <w:color w:val="000000"/>
          </w:rPr>
          <w:t>Ahmann</w:t>
        </w:r>
      </w:ins>
      <w:r>
        <w:t>»</w:t>
      </w:r>
      <w:bookmarkEnd w:id="146"/>
      <w:bookmarkStart w:id="150" w:name="bm_ArchitectLegalEntity"/>
      <w:r>
        <w:t>«</w:t>
      </w:r>
      <w:ins w:id="151" w:author="VarianceCheckAuthor" w:date="2015-10-03T00:00:00Z">
        <w:r>
          <w:rPr>
            <w:rStyle w:val="AIAFillPointParagraph"/>
            <w:color w:val="000000"/>
          </w:rPr>
          <w:t>,</w:t>
        </w:r>
      </w:ins>
      <w:ins w:id="15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53" w:author="VarianceCheckAuthor" w:date="2015-10-03T00:00:00Z">
        <w:r>
          <w:rPr>
            <w:rStyle w:val="AIAFillPointParagraph"/>
            <w:color w:val="000000"/>
          </w:rPr>
          <w:t> </w:t>
        </w:r>
      </w:ins>
      <w:ins w:id="154" w:author="VarianceCheckAuthor" w:date="2015-10-03T00:00:00Z">
        <w:r>
          <w:rPr>
            <w:rStyle w:val="AIAFillPointParagraph"/>
            <w:color w:val="000000"/>
          </w:rPr>
          <w:t>Ahmann</w:t>
        </w:r>
      </w:ins>
      <w:ins w:id="155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56" w:author="VarianceCheckAuthor" w:date="2015-10-03T00:00:00Z">
        <w:r>
          <w:rPr>
            <w:rStyle w:val="AIAFillPointParagraph"/>
            <w:color w:val="000000"/>
          </w:rPr>
          <w:t>LLC</w:t>
        </w:r>
      </w:ins>
      <w:r>
        <w:t>»</w:t>
      </w:r>
      <w:bookmarkEnd w:id="150"/>
    </w:p>
    <w:p>
      <w:pPr>
        <w:pStyle w:val="AIAFillPointParagraph"/>
        <w:wordWrap/>
      </w:pPr>
      <w:bookmarkStart w:id="157" w:name="bm_ArchitectLongAddress"/>
      <w:r>
        <w:t>«</w:t>
      </w:r>
      <w:ins w:id="158" w:author="VarianceCheckAuthor" w:date="2015-10-03T00:00:00Z">
        <w:r>
          <w:rPr>
            <w:rStyle w:val="AIAFillPointParagraph"/>
            <w:color w:val="000000"/>
          </w:rPr>
          <w:t>4408</w:t>
        </w:r>
      </w:ins>
      <w:ins w:id="159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60" w:author="VarianceCheckAuthor" w:date="2015-10-03T00:00:00Z">
        <w:r>
          <w:rPr>
            <w:rStyle w:val="AIAFillPointParagraph"/>
            <w:color w:val="000000"/>
          </w:rPr>
          <w:t>Beechwood</w:t>
        </w:r>
      </w:ins>
      <w:ins w:id="161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62" w:author="VarianceCheckAuthor" w:date="2015-10-03T00:00:00Z">
        <w:r>
          <w:rPr>
            <w:rStyle w:val="AIAFillPointParagraph"/>
            <w:color w:val="000000"/>
          </w:rPr>
          <w:t>Road</w:t>
        </w:r>
      </w:ins>
    </w:p>
    <w:p>
      <w:pPr>
        <w:pStyle w:val="AIAFillPointParagraph"/>
        <w:wordWrap/>
      </w:pPr>
      <w:ins w:id="163" w:author="VarianceCheckAuthor" w:date="2015-10-03T00:00:00Z">
        <w:r>
          <w:rPr>
            <w:rStyle w:val="AIAFillPointParagraph"/>
            <w:color w:val="000000"/>
          </w:rPr>
          <w:t>University</w:t>
        </w:r>
      </w:ins>
      <w:ins w:id="16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65" w:author="VarianceCheckAuthor" w:date="2015-10-03T00:00:00Z">
        <w:r>
          <w:rPr>
            <w:rStyle w:val="AIAFillPointParagraph"/>
            <w:color w:val="000000"/>
          </w:rPr>
          <w:t>Park</w:t>
        </w:r>
      </w:ins>
      <w:ins w:id="166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67" w:author="VarianceCheckAuthor" w:date="2015-10-03T00:00:00Z">
        <w:r>
          <w:rPr>
            <w:rStyle w:val="AIAFillPointParagraph"/>
            <w:color w:val="000000"/>
          </w:rPr>
          <w:t>MD</w:t>
        </w:r>
      </w:ins>
      <w:ins w:id="16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69" w:author="VarianceCheckAuthor" w:date="2015-10-03T00:00:00Z">
        <w:r>
          <w:rPr>
            <w:rStyle w:val="AIAFillPointParagraph"/>
            <w:color w:val="000000"/>
          </w:rPr>
          <w:t>20782</w:t>
        </w:r>
      </w:ins>
      <w:r>
        <w:t>»</w:t>
      </w:r>
      <w:bookmarkEnd w:id="157"/>
    </w:p>
    <w:p>
      <w:pPr>
        <w:pStyle w:val="AIAFillPointParagraph"/>
        <w:wordWrap/>
      </w:pPr>
      <w:bookmarkStart w:id="170" w:name="bm_ArchitectTelephone"/>
      <w:r>
        <w:t>«</w:t>
      </w:r>
      <w:ins w:id="171" w:author="VarianceCheckAuthor" w:date="2015-10-03T00:00:00Z">
        <w:r>
          <w:rPr>
            <w:rStyle w:val="AIAFillPointParagraph"/>
            <w:color w:val="000000"/>
          </w:rPr>
          <w:t>Telephone</w:t>
        </w:r>
      </w:ins>
      <w:ins w:id="17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73" w:author="VarianceCheckAuthor" w:date="2015-10-03T00:00:00Z">
        <w:r>
          <w:rPr>
            <w:rStyle w:val="AIAFillPointParagraph"/>
            <w:color w:val="000000"/>
          </w:rPr>
          <w:t>Number:</w:t>
        </w:r>
      </w:ins>
      <w:ins w:id="17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75" w:author="VarianceCheckAuthor" w:date="2015-10-03T00:00:00Z">
        <w:r>
          <w:rPr>
            <w:rStyle w:val="AIAFillPointParagraph"/>
            <w:color w:val="000000"/>
          </w:rPr>
          <w:t> </w:t>
        </w:r>
      </w:ins>
      <w:ins w:id="176" w:author="VarianceCheckAuthor" w:date="2015-10-03T00:00:00Z">
        <w:r>
          <w:rPr>
            <w:rStyle w:val="AIAFillPointParagraph"/>
            <w:color w:val="000000"/>
          </w:rPr>
          <w:t>301-864-1334</w:t>
        </w:r>
      </w:ins>
      <w:r>
        <w:t>»</w:t>
      </w:r>
      <w:bookmarkEnd w:id="170"/>
    </w:p>
    <w:p>
      <w:pPr>
        <w:pStyle w:val="AIAFillPointParagraph"/>
        <w:wordWrap/>
      </w:pPr>
      <w:bookmarkStart w:id="177" w:name="bm_ArchitectFax"/>
      <w:r>
        <w:t>«</w:t>
      </w:r>
      <w:ins w:id="178" w:author="VarianceCheckAuthor" w:date="2015-10-03T00:00:00Z">
        <w:r>
          <w:rPr>
            <w:rStyle w:val="AIAFillPointParagraph"/>
            <w:color w:val="000000"/>
          </w:rPr>
          <w:t>Fax</w:t>
        </w:r>
      </w:ins>
      <w:ins w:id="179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80" w:author="VarianceCheckAuthor" w:date="2015-10-03T00:00:00Z">
        <w:r>
          <w:rPr>
            <w:rStyle w:val="AIAFillPointParagraph"/>
            <w:color w:val="000000"/>
          </w:rPr>
          <w:t>Number:</w:t>
        </w:r>
      </w:ins>
      <w:ins w:id="181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182" w:author="VarianceCheckAuthor" w:date="2015-10-03T00:00:00Z">
        <w:r>
          <w:rPr>
            <w:rStyle w:val="AIAFillPointParagraph"/>
            <w:color w:val="000000"/>
          </w:rPr>
          <w:t> </w:t>
        </w:r>
      </w:ins>
      <w:ins w:id="183" w:author="VarianceCheckAuthor" w:date="2015-10-03T00:00:00Z">
        <w:r>
          <w:rPr>
            <w:rStyle w:val="AIAFillPointParagraph"/>
            <w:color w:val="000000"/>
          </w:rPr>
          <w:t>301-864-6818</w:t>
        </w:r>
      </w:ins>
      <w:r>
        <w:t>»</w:t>
      </w:r>
      <w:bookmarkEnd w:id="177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follows.</w:t>
      </w:r>
    </w:p>
    <w:p>
      <w:r>
        <w:br w:type="page"/>
      </w: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TABLE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ARTICLES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THE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WORK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THIS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CONTRACT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2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DATE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COMMENCEMENT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AND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SUBSTANTIAL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COMPLETION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3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CONTRACT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SUM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4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PAYMENT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5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DISPUTE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RESOLUTION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6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ENUMERATION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CONTRACT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DOCUMENTS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7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GENERAL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PROVISIONS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8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OWNER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9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CONTRACTOR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10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ARCHITECT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11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SUBCONTRACTORS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12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CONSTRUCTION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BY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OWNER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OR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BY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SEPARATE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CONTRACTORS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13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CHANGES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IN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THE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WORK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14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TIME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15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PAYMENTS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AND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COMPLETION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16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PROTECTION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PERSONS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AND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PROPERTY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17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INSURANCE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&amp;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BONDS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18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CORRECTION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WORK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19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MISCELLANEOUS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PROVISIONS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20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TERMINATION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THE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CONTRACT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21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CLAIMS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AND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DISPUTES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1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THE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WORK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OF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THIS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CONTRACT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indicated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others.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2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DATE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OF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COMMENCEMENT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AND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SUBSTANTIAL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COMPLETION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different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below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fixed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Owner.</w:t>
      </w:r>
    </w:p>
    <w:p>
      <w:pPr>
        <w:pStyle w:val="AIAItalics"/>
        <w:wordWrap/>
      </w:pPr>
      <w:r>
        <w:rPr>
          <w:rStyle w:val="AIAItalics"/>
          <w:sz w:val="20"/>
        </w:rPr>
        <w:t>(Insert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commencement,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differs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from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this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Agreement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or,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applicable,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state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that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will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fixed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notice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proceed.)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184" w:name="bm_CommencementDate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184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measured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achieve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bookmarkStart w:id="185" w:name="bm_SubstantialCompletionDaysWords"/>
      <w:r>
        <w:t>«</w:t>
      </w:r>
      <w:ins w:id="186" w:author="VarianceCheckAuthor" w:date="2015-10-03T00:00:00Z">
        <w:r>
          <w:rPr>
            <w:rStyle w:val="AIAFillPointText"/>
            <w:color w:val="000000"/>
          </w:rPr>
          <w:t>One</w:t>
        </w:r>
      </w:ins>
      <w:ins w:id="187" w:author="VarianceCheckAuthor" w:date="2015-10-03T00:00:00Z">
        <w:r>
          <w:rPr>
            <w:rStyle w:val="AIAFillPointText"/>
            <w:color w:val="000000"/>
          </w:rPr>
          <w:t xml:space="preserve"> </w:t>
        </w:r>
      </w:ins>
      <w:ins w:id="188" w:author="VarianceCheckAuthor" w:date="2015-10-03T00:00:00Z">
        <w:r>
          <w:rPr>
            <w:rStyle w:val="AIAFillPointText"/>
            <w:color w:val="000000"/>
          </w:rPr>
          <w:t>hundred</w:t>
        </w:r>
      </w:ins>
      <w:r>
        <w:t>»</w:t>
      </w:r>
      <w:bookmarkEnd w:id="185"/>
      <w:r>
        <w:rPr>
          <w:rStyle w:val="AIAAgreementBodyText"/>
        </w:rPr>
        <w:t xml:space="preserve"> </w:t>
      </w:r>
      <w:r>
        <w:rPr>
          <w:rStyle w:val="AIAAgreementBodyText"/>
        </w:rPr>
        <w:t>(</w:t>
      </w:r>
      <w:r>
        <w:rPr>
          <w:rStyle w:val="AIAAgreementBodyText"/>
        </w:rPr>
        <w:t xml:space="preserve"> </w:t>
      </w:r>
      <w:bookmarkStart w:id="189" w:name="bm_SubstantialCompletionDays"/>
      <w:r>
        <w:t>«</w:t>
      </w:r>
      <w:ins w:id="190" w:author="VarianceCheckAuthor" w:date="2015-10-03T00:00:00Z">
        <w:r>
          <w:rPr>
            <w:rStyle w:val="AIAFillPointText"/>
            <w:color w:val="000000"/>
          </w:rPr>
          <w:t>100</w:t>
        </w:r>
      </w:ins>
      <w:r>
        <w:t>»</w:t>
      </w:r>
      <w:bookmarkEnd w:id="189"/>
      <w:r>
        <w:rPr>
          <w:rStyle w:val="AIAAgreementBodyText"/>
        </w:rPr>
        <w:t xml:space="preserve"> </w:t>
      </w:r>
      <w:r>
        <w:rPr>
          <w:rStyle w:val="AIAAgreementBodyText"/>
        </w:rPr>
        <w:t>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follows:</w:t>
      </w:r>
    </w:p>
    <w:p>
      <w:pPr>
        <w:pStyle w:val="AIAItalics"/>
        <w:wordWrap/>
      </w:pPr>
      <w:r>
        <w:rPr>
          <w:rStyle w:val="AIAItalics"/>
          <w:sz w:val="20"/>
        </w:rPr>
        <w:t>(Insert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number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calendar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days.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Alternatively,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calendar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may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used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when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coordinated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with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commencement.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appropriate,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insert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requirements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earlier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Substantial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Completion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certain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portions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Work.)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191" w:name="bm_SubstantialCompletionDate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191"/>
    </w:p>
    <w:p>
      <w:pPr>
        <w:pStyle w:val="AIAAgreementBodyText"/>
        <w:wordWrap/>
      </w:pPr>
    </w:p>
    <w:tbl>
      <w:tblPr>
        <w:tblInd w:w="720" w:type="dxa"/>
      </w:tblPr>
      <w:tblGrid>
        <w:gridCol w:w="3522"/>
        <w:gridCol w:w="5118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192" w:name="ORIGINAL-bm_PortionOfWorkTable"/>
            <w:r>
              <w:rPr>
                <w:rStyle w:val="AIASubheading"/>
                <w:sz w:val="20"/>
              </w:rPr>
              <w:t>Portion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of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Work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Substantial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Completion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Date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193" w:name="bm_PortionOfWork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193"/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192"/>
    </w:p>
    <w:p>
      <w:pPr>
        <w:pStyle w:val="AIAAgreementBodyText"/>
        <w:wordWrap/>
      </w:pPr>
      <w:r>
        <w:rPr>
          <w:rStyle w:val="AIAAgreementBodyText"/>
        </w:rPr>
        <w:t>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Italics"/>
        <w:wordWrap/>
      </w:pPr>
      <w:r>
        <w:rPr>
          <w:rStyle w:val="AIAItalics"/>
          <w:sz w:val="20"/>
        </w:rPr>
        <w:t>(Insert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provisions,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any,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liquidated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damages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relating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failure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achieve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Substantial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Completion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time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bonus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payments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early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completion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Work.)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194" w:name="bm_DamageOrBonusProvisions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194"/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3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CONTRACT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SUM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current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funds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following:</w:t>
      </w:r>
    </w:p>
    <w:p>
      <w:pPr>
        <w:pStyle w:val="AIAItalics"/>
        <w:wordWrap/>
      </w:pPr>
      <w:r>
        <w:rPr>
          <w:rStyle w:val="AIAItalics"/>
          <w:sz w:val="20"/>
        </w:rPr>
        <w:t>(Check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appropriate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box.)</w:t>
      </w:r>
    </w:p>
    <w:p>
      <w:pPr>
        <w:pStyle w:val="AIAAgreementBodyText"/>
        <w:wordWrap/>
      </w:pPr>
    </w:p>
    <w:p>
      <w:pPr>
        <w:pStyle w:val="AIABodyTextHanging"/>
        <w:wordWrap/>
        <w:ind w:left="1440" w:hanging="720"/>
      </w:pPr>
      <w:r>
        <w:rPr>
          <w:rStyle w:val="AIACheckbox"/>
        </w:rPr>
        <w:t>[</w:t>
      </w:r>
      <w:r>
        <w:rPr>
          <w:rStyle w:val="AIACheckbox"/>
        </w:rPr>
        <w:t xml:space="preserve"> </w:t>
      </w:r>
      <w:bookmarkStart w:id="195" w:name="bm_SS"/>
      <w:r>
        <w:t>«</w:t>
      </w:r>
      <w:ins w:id="196" w:author="VarianceCheckAuthor" w:date="2015-10-03T00:00:00Z">
        <w:r>
          <w:rPr>
            <w:rStyle w:val="AIABodyTextHanging"/>
            <w:color w:val="000000"/>
          </w:rPr>
          <w:t>X</w:t>
        </w:r>
      </w:ins>
      <w:r>
        <w:t>»</w:t>
      </w:r>
      <w:bookmarkEnd w:id="195"/>
      <w:r>
        <w:rPr>
          <w:rStyle w:val="AIACheckbox"/>
        </w:rPr>
        <w:t xml:space="preserve"> </w:t>
      </w:r>
      <w:r>
        <w:rPr>
          <w:rStyle w:val="AIACheckbox"/>
        </w:rPr>
        <w:t>]</w:t>
      </w:r>
      <w:r>
        <w:rPr>
          <w:rStyle w:val="AIACheckbox"/>
        </w:rPr>
        <w:t xml:space="preserve"> </w:t>
      </w:r>
      <w:r>
        <w:rPr>
          <w:rStyle w:val="AIACheckbox"/>
        </w:rPr>
        <w:t xml:space="preserve"> </w:t>
      </w:r>
      <w:r>
        <w:rPr>
          <w:rStyle w:val="AIACheckbox"/>
        </w:rPr>
        <w:t xml:space="preserve"> </w:t>
      </w:r>
      <w:r>
        <w:rPr>
          <w:rStyle w:val="AIACheckbox"/>
        </w:rPr>
        <w:t xml:space="preserve"> </w:t>
      </w:r>
      <w:r>
        <w:rPr>
          <w:rStyle w:val="AIABodyTextHanging"/>
          <w:sz w:val="20"/>
        </w:rPr>
        <w:t>Stipulated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Sum,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accordance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with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Section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3.2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below</w:t>
      </w:r>
    </w:p>
    <w:p>
      <w:pPr>
        <w:pStyle w:val="AIABodyTextHanging"/>
        <w:wordWrap/>
        <w:ind w:left="1188"/>
      </w:pPr>
    </w:p>
    <w:p>
      <w:pPr>
        <w:pStyle w:val="AIABodyTextHanging"/>
        <w:wordWrap/>
        <w:ind w:left="1440" w:hanging="720"/>
      </w:pPr>
      <w:r>
        <w:rPr>
          <w:rStyle w:val="AIACheckbox"/>
        </w:rPr>
        <w:t>[</w:t>
      </w:r>
      <w:r>
        <w:rPr>
          <w:rStyle w:val="AIACheckbox"/>
        </w:rPr>
        <w:t xml:space="preserve"> </w:t>
      </w:r>
      <w:bookmarkStart w:id="197" w:name="bm_NoGMP"/>
      <w:r>
        <w:t>«</w:t>
      </w:r>
      <w:r>
        <w:rPr>
          <w:rStyle w:val="AIAFillPointCheckbox"/>
        </w:rPr>
        <w:t xml:space="preserve"> </w:t>
      </w:r>
      <w:r>
        <w:rPr>
          <w:rStyle w:val="AIAFillPointCheckbox"/>
        </w:rPr>
        <w:t xml:space="preserve"> </w:t>
      </w:r>
      <w:r>
        <w:t>»</w:t>
      </w:r>
      <w:bookmarkEnd w:id="197"/>
      <w:r>
        <w:rPr>
          <w:rStyle w:val="AIACheckbox"/>
        </w:rPr>
        <w:t xml:space="preserve"> </w:t>
      </w:r>
      <w:r>
        <w:rPr>
          <w:rStyle w:val="AIACheckbox"/>
        </w:rPr>
        <w:t>]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Cost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plus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Contractor’s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Fee,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accordance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with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Section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3.3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below</w:t>
      </w:r>
    </w:p>
    <w:p>
      <w:pPr>
        <w:pStyle w:val="AIABodyTextHanging"/>
        <w:wordWrap/>
        <w:ind w:left="1188"/>
      </w:pPr>
    </w:p>
    <w:p>
      <w:pPr>
        <w:pStyle w:val="AIABodyTextHanging"/>
        <w:wordWrap/>
        <w:ind w:left="1440" w:hanging="720"/>
      </w:pPr>
      <w:r>
        <w:rPr>
          <w:rStyle w:val="AIACheckbox"/>
        </w:rPr>
        <w:t>[</w:t>
      </w:r>
      <w:r>
        <w:rPr>
          <w:rStyle w:val="AIACheckbox"/>
        </w:rPr>
        <w:t xml:space="preserve"> </w:t>
      </w:r>
      <w:bookmarkStart w:id="198" w:name="bm_GMP"/>
      <w:r>
        <w:t>«</w:t>
      </w:r>
      <w:r>
        <w:rPr>
          <w:rStyle w:val="AIAFillPointCheckbox"/>
        </w:rPr>
        <w:t xml:space="preserve"> </w:t>
      </w:r>
      <w:r>
        <w:rPr>
          <w:rStyle w:val="AIAFillPointCheckbox"/>
        </w:rPr>
        <w:t xml:space="preserve"> </w:t>
      </w:r>
      <w:r>
        <w:t>»</w:t>
      </w:r>
      <w:bookmarkEnd w:id="198"/>
      <w:r>
        <w:rPr>
          <w:rStyle w:val="AIACheckbox"/>
        </w:rPr>
        <w:t xml:space="preserve"> </w:t>
      </w:r>
      <w:r>
        <w:rPr>
          <w:rStyle w:val="AIACheckbox"/>
        </w:rPr>
        <w:t>]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Cost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plus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Contractor’s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Fee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with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Guaranteed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Maximum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Price,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accordance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with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Section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3.4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below</w:t>
      </w:r>
    </w:p>
    <w:p>
      <w:pPr>
        <w:pStyle w:val="AIAAgreementBodyText"/>
        <w:wordWrap/>
      </w:pPr>
    </w:p>
    <w:p>
      <w:pPr>
        <w:pStyle w:val="AIAItalics"/>
        <w:wordWrap/>
      </w:pPr>
      <w:r>
        <w:rPr>
          <w:rStyle w:val="AIAItalics"/>
          <w:sz w:val="20"/>
        </w:rPr>
        <w:t>(Based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selection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above,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complete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Section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3.2,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3.3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3.4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below.)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Stipulated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bookmarkStart w:id="199" w:name="bm_StipulatedSumWords"/>
      <w:r>
        <w:t>«</w:t>
      </w:r>
      <w:ins w:id="200" w:author="VarianceCheckAuthor" w:date="2015-10-03T00:00:00Z">
        <w:r>
          <w:rPr>
            <w:rStyle w:val="AIAFillPointText"/>
            <w:color w:val="000000"/>
          </w:rPr>
          <w:t>One</w:t>
        </w:r>
      </w:ins>
      <w:ins w:id="201" w:author="VarianceCheckAuthor" w:date="2015-10-03T00:00:00Z">
        <w:r>
          <w:rPr>
            <w:rStyle w:val="AIAFillPointText"/>
            <w:color w:val="000000"/>
          </w:rPr>
          <w:t xml:space="preserve"> </w:t>
        </w:r>
      </w:ins>
      <w:ins w:id="202" w:author="VarianceCheckAuthor" w:date="2015-10-03T00:00:00Z">
        <w:r>
          <w:rPr>
            <w:rStyle w:val="AIAFillPointText"/>
            <w:color w:val="000000"/>
          </w:rPr>
          <w:t>Hundred</w:t>
        </w:r>
      </w:ins>
      <w:ins w:id="203" w:author="VarianceCheckAuthor" w:date="2015-10-03T00:00:00Z">
        <w:r>
          <w:rPr>
            <w:rStyle w:val="AIAFillPointText"/>
            <w:color w:val="000000"/>
          </w:rPr>
          <w:t xml:space="preserve"> </w:t>
        </w:r>
      </w:ins>
      <w:ins w:id="204" w:author="VarianceCheckAuthor" w:date="2015-10-03T00:00:00Z">
        <w:r>
          <w:rPr>
            <w:rStyle w:val="AIAFillPointText"/>
            <w:color w:val="000000"/>
          </w:rPr>
          <w:t>Seventy</w:t>
        </w:r>
      </w:ins>
      <w:ins w:id="205" w:author="VarianceCheckAuthor" w:date="2015-10-03T00:00:00Z">
        <w:r>
          <w:rPr>
            <w:rStyle w:val="AIAFillPointText"/>
            <w:color w:val="000000"/>
          </w:rPr>
          <w:t xml:space="preserve"> </w:t>
        </w:r>
      </w:ins>
      <w:ins w:id="206" w:author="VarianceCheckAuthor" w:date="2015-10-03T00:00:00Z">
        <w:r>
          <w:rPr>
            <w:rStyle w:val="AIAFillPointText"/>
            <w:color w:val="000000"/>
          </w:rPr>
          <w:t>Four</w:t>
        </w:r>
      </w:ins>
      <w:ins w:id="207" w:author="VarianceCheckAuthor" w:date="2015-10-03T00:00:00Z">
        <w:r>
          <w:rPr>
            <w:rStyle w:val="AIAFillPointText"/>
            <w:color w:val="000000"/>
          </w:rPr>
          <w:t xml:space="preserve"> </w:t>
        </w:r>
      </w:ins>
      <w:ins w:id="208" w:author="VarianceCheckAuthor" w:date="2015-10-03T00:00:00Z">
        <w:r>
          <w:rPr>
            <w:rStyle w:val="AIAFillPointText"/>
            <w:color w:val="000000"/>
          </w:rPr>
          <w:t>Thousand</w:t>
        </w:r>
      </w:ins>
      <w:ins w:id="209" w:author="VarianceCheckAuthor" w:date="2015-10-03T00:00:00Z">
        <w:r>
          <w:rPr>
            <w:rStyle w:val="AIAFillPointText"/>
            <w:color w:val="000000"/>
          </w:rPr>
          <w:t xml:space="preserve"> </w:t>
        </w:r>
      </w:ins>
      <w:ins w:id="210" w:author="VarianceCheckAuthor" w:date="2015-10-03T00:00:00Z">
        <w:r>
          <w:rPr>
            <w:rStyle w:val="AIAFillPointText"/>
            <w:color w:val="000000"/>
          </w:rPr>
          <w:t>Dollars</w:t>
        </w:r>
      </w:ins>
      <w:ins w:id="211" w:author="VarianceCheckAuthor" w:date="2015-10-03T00:00:00Z">
        <w:r>
          <w:rPr>
            <w:rStyle w:val="AIAFillPointText"/>
            <w:color w:val="000000"/>
          </w:rPr>
          <w:t xml:space="preserve"> </w:t>
        </w:r>
      </w:ins>
      <w:ins w:id="212" w:author="VarianceCheckAuthor" w:date="2015-10-03T00:00:00Z">
        <w:r>
          <w:rPr>
            <w:rStyle w:val="AIAFillPointText"/>
            <w:color w:val="000000"/>
          </w:rPr>
          <w:t>and</w:t>
        </w:r>
      </w:ins>
      <w:ins w:id="213" w:author="VarianceCheckAuthor" w:date="2015-10-03T00:00:00Z">
        <w:r>
          <w:rPr>
            <w:rStyle w:val="AIAFillPointText"/>
            <w:color w:val="000000"/>
          </w:rPr>
          <w:t xml:space="preserve"> </w:t>
        </w:r>
      </w:ins>
      <w:ins w:id="214" w:author="VarianceCheckAuthor" w:date="2015-10-03T00:00:00Z">
        <w:r>
          <w:rPr>
            <w:rStyle w:val="AIAFillPointText"/>
            <w:color w:val="000000"/>
          </w:rPr>
          <w:t>Zero</w:t>
        </w:r>
      </w:ins>
      <w:ins w:id="215" w:author="VarianceCheckAuthor" w:date="2015-10-03T00:00:00Z">
        <w:r>
          <w:rPr>
            <w:rStyle w:val="AIAFillPointText"/>
            <w:color w:val="000000"/>
          </w:rPr>
          <w:t xml:space="preserve"> </w:t>
        </w:r>
      </w:ins>
      <w:ins w:id="216" w:author="VarianceCheckAuthor" w:date="2015-10-03T00:00:00Z">
        <w:r>
          <w:rPr>
            <w:rStyle w:val="AIAFillPointText"/>
            <w:color w:val="000000"/>
          </w:rPr>
          <w:t>Cents</w:t>
        </w:r>
      </w:ins>
      <w:r>
        <w:t>»</w:t>
      </w:r>
      <w:bookmarkEnd w:id="199"/>
      <w:r>
        <w:rPr>
          <w:rStyle w:val="AIAAgreementBodyText"/>
        </w:rPr>
        <w:t xml:space="preserve"> </w:t>
      </w:r>
      <w:r>
        <w:rPr>
          <w:rStyle w:val="AIAAgreementBodyText"/>
        </w:rPr>
        <w:t>($</w:t>
      </w:r>
      <w:r>
        <w:rPr>
          <w:rStyle w:val="AIAAgreementBodyText"/>
        </w:rPr>
        <w:t xml:space="preserve"> </w:t>
      </w:r>
      <w:bookmarkStart w:id="217" w:name="bm_StipulatedSum"/>
      <w:r>
        <w:t>«</w:t>
      </w:r>
      <w:ins w:id="218" w:author="VarianceCheckAuthor" w:date="2015-10-03T00:00:00Z">
        <w:r>
          <w:rPr>
            <w:rStyle w:val="AIAFillPointText"/>
            <w:color w:val="000000"/>
          </w:rPr>
          <w:t>174,000.00</w:t>
        </w:r>
      </w:ins>
      <w:r>
        <w:t>»</w:t>
      </w:r>
      <w:bookmarkEnd w:id="217"/>
      <w:r>
        <w:rPr>
          <w:rStyle w:val="AIAAgreementBodyText"/>
        </w:rPr>
        <w:t xml:space="preserve"> </w:t>
      </w:r>
      <w:r>
        <w:rPr>
          <w:rStyle w:val="AIAAgreementBodyText"/>
        </w:rPr>
        <w:t>),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deductions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Stipulated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alternates,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hereby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Owner:</w:t>
      </w:r>
    </w:p>
    <w:p>
      <w:pPr>
        <w:pStyle w:val="AIAItalics"/>
        <w:wordWrap/>
      </w:pPr>
      <w:r>
        <w:rPr>
          <w:rStyle w:val="AIAItalics"/>
          <w:sz w:val="20"/>
        </w:rPr>
        <w:t>(State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numbers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other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identification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accepted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alternates.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bidding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proposal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documents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permit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Owner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accept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other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alternates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subsequent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execution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this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Agreement,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attach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schedule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such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other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alternates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showing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amount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each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when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that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amount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expires.)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19" w:name="bm_SSAcceptedAlternates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19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any:</w:t>
      </w:r>
    </w:p>
    <w:p>
      <w:pPr>
        <w:pStyle w:val="AIAItalics"/>
        <w:wordWrap/>
      </w:pPr>
      <w:r>
        <w:rPr>
          <w:rStyle w:val="AIAItalics"/>
          <w:sz w:val="20"/>
        </w:rPr>
        <w:t>(Identify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state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unit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price,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state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quantity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limitations,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any,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which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unit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price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will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applicable.)</w:t>
      </w:r>
    </w:p>
    <w:p>
      <w:pPr>
        <w:pStyle w:val="AIAAgreementBodyText"/>
        <w:wordWrap/>
      </w:pPr>
    </w:p>
    <w:tbl>
      <w:tblPr>
        <w:tblInd w:w="720" w:type="dxa"/>
      </w:tblPr>
      <w:tblGrid>
        <w:gridCol w:w="3516"/>
        <w:gridCol w:w="2270"/>
        <w:gridCol w:w="2853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220" w:name="ORIGINAL-bm_SSUnitPricesTable"/>
            <w:r>
              <w:rPr>
                <w:rStyle w:val="AIASubheading"/>
                <w:sz w:val="20"/>
              </w:rPr>
              <w:t>Item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Units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and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Limitations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Price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Per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Unit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($0.00)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221" w:name="bm_SSUnitPrices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221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220"/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3.2.3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Allowances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stipulated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any:</w:t>
      </w:r>
    </w:p>
    <w:p>
      <w:pPr>
        <w:pStyle w:val="AIAItalics"/>
        <w:wordWrap/>
      </w:pPr>
      <w:r>
        <w:rPr>
          <w:rStyle w:val="AIAItalics"/>
          <w:sz w:val="20"/>
        </w:rPr>
        <w:t>(Identify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allowance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state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exclusions,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any,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from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allowance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price.)</w:t>
      </w:r>
    </w:p>
    <w:p>
      <w:pPr>
        <w:pStyle w:val="AIAAgreementBodyText"/>
        <w:wordWrap/>
      </w:pPr>
    </w:p>
    <w:tbl>
      <w:tblPr>
        <w:tblInd w:w="720" w:type="dxa"/>
      </w:tblPr>
      <w:tblGrid>
        <w:gridCol w:w="3521"/>
        <w:gridCol w:w="5119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222" w:name="ORIGINAL-bm_SSAllowancesTable"/>
            <w:r>
              <w:rPr>
                <w:rStyle w:val="AIASubheading"/>
                <w:sz w:val="20"/>
              </w:rPr>
              <w:t>Item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Allowance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223" w:name="bm_SSAllowances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223"/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222"/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3.3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COST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OF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THE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WORK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PLUS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CONTRACTOR’S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FEE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Exhibit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Fee:</w:t>
      </w:r>
    </w:p>
    <w:p>
      <w:pPr>
        <w:pStyle w:val="AIAItalics"/>
        <w:wordWrap/>
      </w:pPr>
      <w:r>
        <w:rPr>
          <w:rStyle w:val="AIAItalics"/>
          <w:sz w:val="20"/>
        </w:rPr>
        <w:t>(State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lump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sum,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percentage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Cost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Work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other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provision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determining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Contractor’s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Fee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method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adjustment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Fee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changes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Work.)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24" w:name="bm_NoGMPContractorFee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24"/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3.4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COST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OF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THE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WORK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PLUS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CONTRACTOR’S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FEE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WITH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GUARANTEED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MAXIMUM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PRICE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Exhibit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Fee:</w:t>
      </w:r>
    </w:p>
    <w:p>
      <w:pPr>
        <w:pStyle w:val="AIAItalics"/>
        <w:wordWrap/>
      </w:pPr>
      <w:r>
        <w:rPr>
          <w:rStyle w:val="AIAItalics"/>
          <w:sz w:val="20"/>
        </w:rPr>
        <w:t>(State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lump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sum,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percentage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Cost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Work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other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provision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determining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Contractor’s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Fee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method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adjustment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Fee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changes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Work.)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25" w:name="bm_GMPContractorFee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25"/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3.4.3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GUARANTEED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MAXIMUM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PRICE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exceed</w:t>
      </w:r>
      <w:r>
        <w:rPr>
          <w:rStyle w:val="AIAAgreementBodyText"/>
        </w:rPr>
        <w:t xml:space="preserve"> </w:t>
      </w:r>
      <w:bookmarkStart w:id="226" w:name="bm_GuaranteedMaxPriceWords"/>
      <w:r>
        <w:t>«</w:t>
      </w:r>
      <w:r>
        <w:rPr>
          <w:rStyle w:val="AIAFillPointText"/>
        </w:rPr>
        <w:t xml:space="preserve"> </w:t>
      </w:r>
      <w:r>
        <w:rPr>
          <w:rStyle w:val="AIAFillPointText"/>
        </w:rPr>
        <w:t xml:space="preserve"> </w:t>
      </w:r>
      <w:r>
        <w:t>»</w:t>
      </w:r>
      <w:bookmarkEnd w:id="226"/>
      <w:r>
        <w:rPr>
          <w:rStyle w:val="AIAAgreementBodyText"/>
        </w:rPr>
        <w:t xml:space="preserve"> </w:t>
      </w:r>
      <w:r>
        <w:rPr>
          <w:rStyle w:val="AIAAgreementBodyText"/>
        </w:rPr>
        <w:t>($</w:t>
      </w:r>
      <w:r>
        <w:rPr>
          <w:rStyle w:val="AIAAgreementBodyText"/>
        </w:rPr>
        <w:t xml:space="preserve"> </w:t>
      </w:r>
      <w:bookmarkStart w:id="227" w:name="bm_GuaranteedMaxPrice"/>
      <w:r>
        <w:t>«</w:t>
      </w:r>
      <w:r>
        <w:rPr>
          <w:rStyle w:val="AIAFillPointText"/>
        </w:rPr>
        <w:t xml:space="preserve"> </w:t>
      </w:r>
      <w:r>
        <w:rPr>
          <w:rStyle w:val="AIAFillPointText"/>
        </w:rPr>
        <w:t xml:space="preserve"> </w:t>
      </w:r>
      <w:r>
        <w:t>»</w:t>
      </w:r>
      <w:bookmarkEnd w:id="227"/>
      <w:r>
        <w:rPr>
          <w:rStyle w:val="AIAAgreementBodyText"/>
        </w:rPr>
        <w:t xml:space="preserve"> </w:t>
      </w:r>
      <w:r>
        <w:rPr>
          <w:rStyle w:val="AIAAgreementBodyText"/>
        </w:rPr>
        <w:t>),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deductions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referred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would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exceeded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reimbursement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Owner.</w:t>
      </w:r>
      <w:r>
        <w:rPr>
          <w:rStyle w:val="AIAAgreementBodyText"/>
        </w:rPr>
        <w:t xml:space="preserve"> </w:t>
      </w:r>
    </w:p>
    <w:p>
      <w:pPr>
        <w:pStyle w:val="AIAItalics"/>
        <w:wordWrap/>
      </w:pPr>
      <w:r>
        <w:rPr>
          <w:rStyle w:val="AIAItalics"/>
          <w:sz w:val="20"/>
        </w:rPr>
        <w:t>(Insert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specific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provisions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Contractor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participate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savings.)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28" w:name="bm_ParticipationInSavings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28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alternates,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hereby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Owner: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29" w:name="bm_GMPAcceptedAlternates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29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3.4.3.3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any:</w:t>
      </w:r>
      <w:r>
        <w:rPr>
          <w:rStyle w:val="AIAAgreementBodyText"/>
        </w:rPr>
        <w:t xml:space="preserve"> </w:t>
      </w:r>
    </w:p>
    <w:p>
      <w:pPr>
        <w:pStyle w:val="AIAItalics"/>
        <w:wordWrap/>
      </w:pPr>
      <w:r>
        <w:rPr>
          <w:rStyle w:val="AIAItalics"/>
          <w:sz w:val="20"/>
        </w:rPr>
        <w:t>(Identify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state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unit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price,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state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quantity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limitations,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any,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which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unit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price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will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applicable.)</w:t>
      </w:r>
    </w:p>
    <w:p>
      <w:pPr>
        <w:pStyle w:val="AIAAgreementBodyText"/>
        <w:wordWrap/>
      </w:pPr>
    </w:p>
    <w:tbl>
      <w:tblPr>
        <w:tblInd w:w="720" w:type="dxa"/>
      </w:tblPr>
      <w:tblGrid>
        <w:gridCol w:w="3516"/>
        <w:gridCol w:w="2270"/>
        <w:gridCol w:w="2853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230" w:name="ORIGINAL-bm_GMPUnitPricesTable"/>
            <w:r>
              <w:rPr>
                <w:rStyle w:val="AIASubheading"/>
                <w:sz w:val="20"/>
              </w:rPr>
              <w:t>Item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Units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and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Limitations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Price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Per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Unit</w:t>
            </w:r>
            <w:r>
              <w:rPr>
                <w:rStyle w:val="AIASubheading"/>
                <w:sz w:val="20"/>
              </w:rPr>
              <w:t xml:space="preserve"> </w:t>
            </w:r>
            <w:r>
              <w:rPr>
                <w:rStyle w:val="AIASubheading"/>
                <w:sz w:val="20"/>
              </w:rPr>
              <w:t>($0.00)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231" w:name="bm_GMPUnitPrices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231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230"/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3.4.3.4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Allowances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any:</w:t>
      </w:r>
    </w:p>
    <w:p>
      <w:pPr>
        <w:pStyle w:val="AIAItalics"/>
        <w:wordWrap/>
      </w:pPr>
      <w:r>
        <w:rPr>
          <w:rStyle w:val="AIAItalics"/>
          <w:sz w:val="20"/>
        </w:rPr>
        <w:t>(Identify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state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amounts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allowances,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state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whether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include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labor,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materials,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both.)</w:t>
      </w:r>
    </w:p>
    <w:p>
      <w:pPr>
        <w:pStyle w:val="AIAAgreementBodyText"/>
        <w:wordWrap/>
      </w:pPr>
    </w:p>
    <w:tbl>
      <w:tblPr>
        <w:tblInd w:w="720" w:type="dxa"/>
      </w:tblPr>
      <w:tblGrid>
        <w:gridCol w:w="3521"/>
        <w:gridCol w:w="5119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232" w:name="ORIGINAL-bm_GMPAllowancesTable"/>
            <w:r>
              <w:rPr>
                <w:rStyle w:val="AIASubheading"/>
                <w:sz w:val="20"/>
              </w:rPr>
              <w:t>Item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Allowance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233" w:name="bm_GMPAllowances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233"/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232"/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3.4.3.5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Assumptions,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based: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34" w:name="bm_Assumptions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34"/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4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PAYMENTS</w:t>
      </w: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4.1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PROGRESS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PAYMENTS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below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elsewhere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calendar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month,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follows: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35" w:name="bm_ApplicationForPayPeriod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35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bookmarkStart w:id="236" w:name="bm_DOMPayApplicationReceived"/>
      <w:r>
        <w:t>«</w:t>
      </w:r>
      <w:ins w:id="237" w:author="VarianceCheckAuthor" w:date="2015-10-03T00:00:00Z">
        <w:r>
          <w:rPr>
            <w:rStyle w:val="AIAFillPointText"/>
            <w:color w:val="000000"/>
          </w:rPr>
          <w:t>Twentieth</w:t>
        </w:r>
      </w:ins>
      <w:r>
        <w:t>»</w:t>
      </w:r>
      <w:bookmarkEnd w:id="236"/>
      <w:r>
        <w:rPr>
          <w:rStyle w:val="AIAAgreementBodyText"/>
        </w:rPr>
        <w:t xml:space="preserve"> </w:t>
      </w:r>
      <w:r>
        <w:rPr>
          <w:rStyle w:val="AIAAgreementBodyText"/>
        </w:rPr>
        <w:t>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month,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bookmarkStart w:id="238" w:name="bm_DOMToPayContractor"/>
      <w:r>
        <w:t>«</w:t>
      </w:r>
      <w:ins w:id="239" w:author="VarianceCheckAuthor" w:date="2015-10-03T00:00:00Z">
        <w:r>
          <w:rPr>
            <w:rStyle w:val="AIAFillPointText"/>
            <w:color w:val="000000"/>
          </w:rPr>
          <w:t>First</w:t>
        </w:r>
      </w:ins>
      <w:r>
        <w:t>»</w:t>
      </w:r>
      <w:bookmarkEnd w:id="238"/>
      <w:r>
        <w:rPr>
          <w:rStyle w:val="AIAAgreementBodyText"/>
        </w:rPr>
        <w:t xml:space="preserve"> </w:t>
      </w:r>
      <w:r>
        <w:rPr>
          <w:rStyle w:val="AIAAgreementBodyText"/>
        </w:rPr>
        <w:t>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bookmarkStart w:id="240" w:name="bm_MonthToPayContractor"/>
      <w:r>
        <w:t>«</w:t>
      </w:r>
      <w:ins w:id="241" w:author="VarianceCheckAuthor" w:date="2015-10-03T00:00:00Z">
        <w:r>
          <w:rPr>
            <w:rStyle w:val="AIAFillPointText"/>
            <w:color w:val="000000"/>
          </w:rPr>
          <w:t>following</w:t>
        </w:r>
      </w:ins>
      <w:r>
        <w:t>»</w:t>
      </w:r>
      <w:bookmarkEnd w:id="240"/>
      <w:r>
        <w:rPr>
          <w:rStyle w:val="AIAAgreementBodyText"/>
        </w:rPr>
        <w:t xml:space="preserve"> </w:t>
      </w:r>
      <w:r>
        <w:rPr>
          <w:rStyle w:val="AIAAgreementBodyText"/>
        </w:rPr>
        <w:t>month.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fixed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above,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bookmarkStart w:id="242" w:name="bm_DaysToPayContractorWords"/>
      <w:r>
        <w:t>«</w:t>
      </w:r>
      <w:ins w:id="243" w:author="VarianceCheckAuthor" w:date="2015-10-03T00:00:00Z">
        <w:r>
          <w:rPr>
            <w:rStyle w:val="AIAFillPointText"/>
            <w:color w:val="000000"/>
          </w:rPr>
          <w:t>Eleven</w:t>
        </w:r>
      </w:ins>
      <w:r>
        <w:t>»</w:t>
      </w:r>
      <w:bookmarkEnd w:id="242"/>
      <w:r>
        <w:rPr>
          <w:rStyle w:val="AIAAgreementBodyText"/>
        </w:rPr>
        <w:t xml:space="preserve"> </w:t>
      </w:r>
      <w:r>
        <w:rPr>
          <w:rStyle w:val="AIAAgreementBodyText"/>
        </w:rPr>
        <w:t>(</w:t>
      </w:r>
      <w:r>
        <w:rPr>
          <w:rStyle w:val="AIAAgreementBodyText"/>
        </w:rPr>
        <w:t xml:space="preserve"> </w:t>
      </w:r>
      <w:bookmarkStart w:id="244" w:name="bm_DaysToPayContractor"/>
      <w:r>
        <w:t>«</w:t>
      </w:r>
      <w:ins w:id="245" w:author="VarianceCheckAuthor" w:date="2015-10-03T00:00:00Z">
        <w:r>
          <w:rPr>
            <w:rStyle w:val="AIAFillPointText"/>
            <w:color w:val="000000"/>
          </w:rPr>
          <w:t>11</w:t>
        </w:r>
      </w:ins>
      <w:r>
        <w:t>»</w:t>
      </w:r>
      <w:bookmarkEnd w:id="244"/>
      <w:r>
        <w:rPr>
          <w:rStyle w:val="AIAAgreementBodyText"/>
        </w:rPr>
        <w:t xml:space="preserve"> </w:t>
      </w:r>
      <w:r>
        <w:rPr>
          <w:rStyle w:val="AIAAgreementBodyText"/>
        </w:rPr>
        <w:t>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</w:p>
    <w:p>
      <w:pPr>
        <w:pStyle w:val="AIAItalics"/>
        <w:wordWrap/>
      </w:pPr>
      <w:r>
        <w:rPr>
          <w:rStyle w:val="AIAItalics"/>
          <w:sz w:val="20"/>
        </w:rPr>
        <w:t>(Federal,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state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local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laws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may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require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payment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within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certain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period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time.)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4.1.4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Retainage,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withheld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follows: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46" w:name="bm_Retainage"/>
      <w:r>
        <w:t>«</w:t>
      </w:r>
      <w:ins w:id="247" w:author="VarianceCheckAuthor" w:date="2015-10-03T00:00:00Z">
        <w:r>
          <w:rPr>
            <w:rStyle w:val="AIAFillPointParagraph"/>
            <w:color w:val="000000"/>
          </w:rPr>
          <w:t>20%</w:t>
        </w:r>
      </w:ins>
      <w:ins w:id="24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49" w:author="VarianceCheckAuthor" w:date="2015-10-03T00:00:00Z">
        <w:r>
          <w:rPr>
            <w:rStyle w:val="AIAFillPointParagraph"/>
            <w:color w:val="000000"/>
          </w:rPr>
          <w:t>will</w:t>
        </w:r>
      </w:ins>
      <w:ins w:id="250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51" w:author="VarianceCheckAuthor" w:date="2015-10-03T00:00:00Z">
        <w:r>
          <w:rPr>
            <w:rStyle w:val="AIAFillPointParagraph"/>
            <w:color w:val="000000"/>
          </w:rPr>
          <w:t>be</w:t>
        </w:r>
      </w:ins>
      <w:ins w:id="25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53" w:author="VarianceCheckAuthor" w:date="2015-10-03T00:00:00Z">
        <w:r>
          <w:rPr>
            <w:rStyle w:val="AIAFillPointParagraph"/>
            <w:color w:val="000000"/>
          </w:rPr>
          <w:t>retained</w:t>
        </w:r>
      </w:ins>
      <w:ins w:id="25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55" w:author="VarianceCheckAuthor" w:date="2015-10-03T00:00:00Z">
        <w:r>
          <w:rPr>
            <w:rStyle w:val="AIAFillPointParagraph"/>
            <w:color w:val="000000"/>
          </w:rPr>
          <w:t>by</w:t>
        </w:r>
      </w:ins>
      <w:ins w:id="256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57" w:author="VarianceCheckAuthor" w:date="2015-10-03T00:00:00Z">
        <w:r>
          <w:rPr>
            <w:rStyle w:val="AIAFillPointParagraph"/>
            <w:color w:val="000000"/>
          </w:rPr>
          <w:t>owner</w:t>
        </w:r>
      </w:ins>
      <w:ins w:id="25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59" w:author="VarianceCheckAuthor" w:date="2015-10-03T00:00:00Z">
        <w:r>
          <w:rPr>
            <w:rStyle w:val="AIAFillPointParagraph"/>
            <w:color w:val="000000"/>
          </w:rPr>
          <w:t>from</w:t>
        </w:r>
      </w:ins>
      <w:ins w:id="260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61" w:author="VarianceCheckAuthor" w:date="2015-10-03T00:00:00Z">
        <w:r>
          <w:rPr>
            <w:rStyle w:val="AIAFillPointParagraph"/>
            <w:color w:val="000000"/>
          </w:rPr>
          <w:t>each</w:t>
        </w:r>
      </w:ins>
      <w:ins w:id="26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63" w:author="VarianceCheckAuthor" w:date="2015-10-03T00:00:00Z">
        <w:r>
          <w:rPr>
            <w:rStyle w:val="AIAFillPointParagraph"/>
            <w:color w:val="000000"/>
          </w:rPr>
          <w:t>progress</w:t>
        </w:r>
      </w:ins>
      <w:ins w:id="26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65" w:author="VarianceCheckAuthor" w:date="2015-10-03T00:00:00Z">
        <w:r>
          <w:rPr>
            <w:rStyle w:val="AIAFillPointParagraph"/>
            <w:color w:val="000000"/>
          </w:rPr>
          <w:t>payment.</w:t>
        </w:r>
      </w:ins>
      <w:ins w:id="266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67" w:author="VarianceCheckAuthor" w:date="2015-10-03T00:00:00Z">
        <w:r>
          <w:rPr>
            <w:rStyle w:val="AIAFillPointParagraph"/>
            <w:color w:val="000000"/>
          </w:rPr>
          <w:t>Retainage</w:t>
        </w:r>
      </w:ins>
      <w:ins w:id="26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69" w:author="VarianceCheckAuthor" w:date="2015-10-03T00:00:00Z">
        <w:r>
          <w:rPr>
            <w:rStyle w:val="AIAFillPointParagraph"/>
            <w:color w:val="000000"/>
          </w:rPr>
          <w:t>will</w:t>
        </w:r>
      </w:ins>
      <w:ins w:id="270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71" w:author="VarianceCheckAuthor" w:date="2015-10-03T00:00:00Z">
        <w:r>
          <w:rPr>
            <w:rStyle w:val="AIAFillPointParagraph"/>
            <w:color w:val="000000"/>
          </w:rPr>
          <w:t>be</w:t>
        </w:r>
      </w:ins>
      <w:ins w:id="27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73" w:author="VarianceCheckAuthor" w:date="2015-10-03T00:00:00Z">
        <w:r>
          <w:rPr>
            <w:rStyle w:val="AIAFillPointParagraph"/>
            <w:color w:val="000000"/>
          </w:rPr>
          <w:t>paid</w:t>
        </w:r>
      </w:ins>
      <w:ins w:id="27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75" w:author="VarianceCheckAuthor" w:date="2015-10-03T00:00:00Z">
        <w:r>
          <w:rPr>
            <w:rStyle w:val="AIAFillPointParagraph"/>
            <w:color w:val="000000"/>
          </w:rPr>
          <w:t>to</w:t>
        </w:r>
      </w:ins>
      <w:ins w:id="276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77" w:author="VarianceCheckAuthor" w:date="2015-10-03T00:00:00Z">
        <w:r>
          <w:rPr>
            <w:rStyle w:val="AIAFillPointParagraph"/>
            <w:color w:val="000000"/>
          </w:rPr>
          <w:t>contractor</w:t>
        </w:r>
      </w:ins>
      <w:ins w:id="27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79" w:author="VarianceCheckAuthor" w:date="2015-10-03T00:00:00Z">
        <w:r>
          <w:rPr>
            <w:rStyle w:val="AIAFillPointParagraph"/>
            <w:color w:val="000000"/>
          </w:rPr>
          <w:t>at</w:t>
        </w:r>
      </w:ins>
      <w:ins w:id="280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81" w:author="VarianceCheckAuthor" w:date="2015-10-03T00:00:00Z">
        <w:r>
          <w:rPr>
            <w:rStyle w:val="AIAFillPointParagraph"/>
            <w:color w:val="000000"/>
          </w:rPr>
          <w:t>substantial</w:t>
        </w:r>
      </w:ins>
      <w:ins w:id="28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83" w:author="VarianceCheckAuthor" w:date="2015-10-03T00:00:00Z">
        <w:r>
          <w:rPr>
            <w:rStyle w:val="AIAFillPointParagraph"/>
            <w:color w:val="000000"/>
          </w:rPr>
          <w:t>completion</w:t>
        </w:r>
      </w:ins>
      <w:ins w:id="284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85" w:author="VarianceCheckAuthor" w:date="2015-10-03T00:00:00Z">
        <w:r>
          <w:rPr>
            <w:rStyle w:val="AIAFillPointParagraph"/>
            <w:color w:val="000000"/>
          </w:rPr>
          <w:t>according</w:t>
        </w:r>
      </w:ins>
      <w:ins w:id="286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87" w:author="VarianceCheckAuthor" w:date="2015-10-03T00:00:00Z">
        <w:r>
          <w:rPr>
            <w:rStyle w:val="AIAFillPointParagraph"/>
            <w:color w:val="000000"/>
          </w:rPr>
          <w:t>to</w:t>
        </w:r>
      </w:ins>
      <w:ins w:id="288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89" w:author="VarianceCheckAuthor" w:date="2015-10-03T00:00:00Z">
        <w:r>
          <w:rPr>
            <w:rStyle w:val="AIAFillPointParagraph"/>
            <w:color w:val="000000"/>
          </w:rPr>
          <w:t>Section</w:t>
        </w:r>
      </w:ins>
      <w:ins w:id="290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ins w:id="291" w:author="VarianceCheckAuthor" w:date="2015-10-03T00:00:00Z">
        <w:r>
          <w:rPr>
            <w:rStyle w:val="AIAFillPointParagraph"/>
            <w:color w:val="000000"/>
          </w:rPr>
          <w:t>15.4.</w:t>
        </w:r>
      </w:ins>
      <w:ins w:id="292" w:author="VarianceCheckAuthor" w:date="2015-10-03T00:00:00Z">
        <w:r>
          <w:rPr>
            <w:rStyle w:val="AIAFillPointParagraph"/>
            <w:color w:val="000000"/>
          </w:rPr>
          <w:t xml:space="preserve"> </w:t>
        </w:r>
      </w:ins>
      <w:r>
        <w:t>»</w:t>
      </w:r>
      <w:bookmarkEnd w:id="246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4.1.5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below,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absence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legal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prevailing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place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located.</w:t>
      </w:r>
    </w:p>
    <w:p>
      <w:pPr>
        <w:pStyle w:val="AIAItalics"/>
        <w:wordWrap/>
      </w:pPr>
      <w:r>
        <w:rPr>
          <w:rStyle w:val="AIAItalics"/>
          <w:sz w:val="20"/>
        </w:rPr>
        <w:t>(Insert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rate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interest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agreed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upon,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any.)</w:t>
      </w:r>
    </w:p>
    <w:p>
      <w:pPr>
        <w:pStyle w:val="AIAAgreementBodyText"/>
        <w:wordWrap/>
      </w:pPr>
    </w:p>
    <w:p>
      <w:pPr>
        <w:pStyle w:val="AIAAgreementBodyText"/>
        <w:wordWrap/>
      </w:pPr>
      <w:bookmarkStart w:id="293" w:name="bm_OverduePayIntRate"/>
      <w:r>
        <w:t>«</w:t>
      </w:r>
      <w:ins w:id="294" w:author="VarianceCheckAuthor" w:date="2015-10-03T00:00:00Z">
        <w:r>
          <w:rPr>
            <w:rStyle w:val="AIAFillPointText"/>
            <w:color w:val="000000"/>
          </w:rPr>
          <w:t>5.00</w:t>
        </w:r>
      </w:ins>
      <w:r>
        <w:t>»</w:t>
      </w:r>
      <w:bookmarkEnd w:id="293"/>
      <w:r>
        <w:rPr>
          <w:rStyle w:val="AIAAgreementBodyText"/>
        </w:rPr>
        <w:t xml:space="preserve"> </w:t>
      </w:r>
      <w:r>
        <w:rPr>
          <w:rStyle w:val="AIAAgreementBodyText"/>
        </w:rPr>
        <w:t>%</w:t>
      </w:r>
      <w:r>
        <w:rPr>
          <w:rStyle w:val="AIAAgreementBodyText"/>
        </w:rPr>
        <w:t xml:space="preserve"> </w:t>
      </w:r>
      <w:bookmarkStart w:id="295" w:name="bm_BasisOfInterest"/>
      <w:r>
        <w:t>«</w:t>
      </w:r>
      <w:r>
        <w:rPr>
          <w:rStyle w:val="AIAFillPointText"/>
        </w:rPr>
        <w:t xml:space="preserve"> </w:t>
      </w:r>
      <w:r>
        <w:rPr>
          <w:rStyle w:val="AIAFillPointText"/>
        </w:rPr>
        <w:t xml:space="preserve"> </w:t>
      </w:r>
      <w:r>
        <w:t>»</w:t>
      </w:r>
      <w:bookmarkEnd w:id="295"/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4.2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FINAL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PAYMENT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balance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</w:p>
    <w:p>
      <w:pPr>
        <w:pStyle w:val="AIABodyTextHanging"/>
        <w:wordWrap/>
        <w:ind w:left="1188"/>
      </w:pPr>
      <w:r>
        <w:rPr>
          <w:rStyle w:val="AIAParagraphNumber"/>
        </w:rPr>
        <w:t>.1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has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fully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performed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except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Contractor’s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responsibility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correct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provided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Section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18.2,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satisfy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other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requirements,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any,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which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extend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beyond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final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payment;</w:t>
      </w:r>
      <w:r>
        <w:rPr>
          <w:rStyle w:val="AIABodyTextHanging"/>
          <w:sz w:val="20"/>
        </w:rPr>
        <w:t xml:space="preserve"> </w:t>
      </w:r>
    </w:p>
    <w:p>
      <w:pPr>
        <w:pStyle w:val="AIABodyTextHanging"/>
        <w:wordWrap/>
        <w:ind w:left="1188"/>
      </w:pPr>
      <w:r>
        <w:rPr>
          <w:rStyle w:val="AIAParagraphNumber"/>
        </w:rPr>
        <w:t>.2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has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submitted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final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accounting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Cost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where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payment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basis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Cost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with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without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guaranteed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maximum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price;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</w:p>
    <w:p>
      <w:pPr>
        <w:pStyle w:val="AIABodyTextHanging"/>
        <w:wordWrap/>
        <w:ind w:left="1188"/>
      </w:pPr>
      <w:r>
        <w:rPr>
          <w:rStyle w:val="AIAParagraphNumber"/>
        </w:rPr>
        <w:t>.3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final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Certificate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Payment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has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been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issued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Architect.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30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follows: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96" w:name="bm_FinalPayTermsOrDate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96"/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5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DISPUTE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RESOLUTION</w:t>
      </w: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5.1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BINDING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DISPUTE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RESOLUTION</w:t>
      </w:r>
    </w:p>
    <w:p>
      <w:pPr>
        <w:pStyle w:val="AIAAgreementBodyText"/>
        <w:wordWrap/>
      </w:pP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pursuant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21.3,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follows:</w:t>
      </w:r>
    </w:p>
    <w:p>
      <w:pPr>
        <w:pStyle w:val="AIAItalics"/>
        <w:wordWrap/>
      </w:pPr>
      <w:r>
        <w:rPr>
          <w:rStyle w:val="AIAItalics"/>
          <w:sz w:val="20"/>
        </w:rPr>
        <w:t>(Check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appropriate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box.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Owner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Contractor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not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select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method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binding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dispute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resolution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below,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not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subsequently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agree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writing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binding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dispute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resolution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method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other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than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litigation,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claims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will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be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resolved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court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competent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jurisdiction.)</w:t>
      </w:r>
    </w:p>
    <w:p>
      <w:pPr>
        <w:pStyle w:val="AIAAgreementBodyText"/>
        <w:wordWrap/>
      </w:pPr>
    </w:p>
    <w:p>
      <w:pPr>
        <w:pStyle w:val="AIABodyTextHanging"/>
        <w:wordWrap/>
        <w:ind w:left="1440" w:hanging="720"/>
      </w:pPr>
      <w:r>
        <w:rPr>
          <w:rStyle w:val="AIACheckbox"/>
        </w:rPr>
        <w:t>[</w:t>
      </w:r>
      <w:r>
        <w:rPr>
          <w:rStyle w:val="AIACheckbox"/>
        </w:rPr>
        <w:t xml:space="preserve"> </w:t>
      </w:r>
      <w:bookmarkStart w:id="297" w:name="bm_ArbitrationMethod"/>
      <w:r>
        <w:t>«</w:t>
      </w:r>
      <w:r>
        <w:rPr>
          <w:rStyle w:val="AIAFillPointCheckbox"/>
        </w:rPr>
        <w:t xml:space="preserve"> </w:t>
      </w:r>
      <w:r>
        <w:rPr>
          <w:rStyle w:val="AIAFillPointCheckbox"/>
        </w:rPr>
        <w:t xml:space="preserve"> </w:t>
      </w:r>
      <w:r>
        <w:t>»</w:t>
      </w:r>
      <w:bookmarkEnd w:id="297"/>
      <w:r>
        <w:rPr>
          <w:rStyle w:val="AIACheckbox"/>
        </w:rPr>
        <w:t xml:space="preserve"> </w:t>
      </w:r>
      <w:r>
        <w:rPr>
          <w:rStyle w:val="AIACheckbox"/>
        </w:rPr>
        <w:t>]</w:t>
      </w:r>
      <w:r>
        <w:rPr>
          <w:rStyle w:val="AIACheckbox"/>
        </w:rPr>
        <w:t xml:space="preserve"> </w:t>
      </w:r>
      <w:r>
        <w:rPr>
          <w:rStyle w:val="AIACheckbox"/>
        </w:rPr>
        <w:t xml:space="preserve"> </w:t>
      </w:r>
      <w:r>
        <w:rPr>
          <w:rStyle w:val="AIACheckbox"/>
        </w:rPr>
        <w:t xml:space="preserve"> </w:t>
      </w:r>
      <w:r>
        <w:rPr>
          <w:rStyle w:val="AIACheckbox"/>
        </w:rPr>
        <w:t xml:space="preserve"> </w:t>
      </w:r>
      <w:r>
        <w:rPr>
          <w:rStyle w:val="AIABodyTextHanging"/>
          <w:sz w:val="20"/>
        </w:rPr>
        <w:t>Arbitration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pursuant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Section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21.4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this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Agreement</w:t>
      </w:r>
    </w:p>
    <w:p>
      <w:pPr>
        <w:pStyle w:val="AIABodyTextHanging"/>
        <w:wordWrap/>
        <w:ind w:left="1188"/>
      </w:pPr>
    </w:p>
    <w:p>
      <w:pPr>
        <w:pStyle w:val="AIABodyTextHanging"/>
        <w:wordWrap/>
        <w:ind w:left="1440" w:hanging="720"/>
      </w:pPr>
      <w:r>
        <w:rPr>
          <w:rStyle w:val="AIACheckbox"/>
        </w:rPr>
        <w:t>[</w:t>
      </w:r>
      <w:r>
        <w:rPr>
          <w:rStyle w:val="AIACheckbox"/>
        </w:rPr>
        <w:t xml:space="preserve"> </w:t>
      </w:r>
      <w:bookmarkStart w:id="298" w:name="bm_LitigationMethod"/>
      <w:r>
        <w:t>«</w:t>
      </w:r>
      <w:r>
        <w:rPr>
          <w:rStyle w:val="AIAFillPointCheckbox"/>
        </w:rPr>
        <w:t xml:space="preserve"> </w:t>
      </w:r>
      <w:r>
        <w:rPr>
          <w:rStyle w:val="AIAFillPointCheckbox"/>
        </w:rPr>
        <w:t xml:space="preserve"> </w:t>
      </w:r>
      <w:r>
        <w:t>»</w:t>
      </w:r>
      <w:bookmarkEnd w:id="298"/>
      <w:r>
        <w:rPr>
          <w:rStyle w:val="AIACheckbox"/>
        </w:rPr>
        <w:t xml:space="preserve"> </w:t>
      </w:r>
      <w:r>
        <w:rPr>
          <w:rStyle w:val="AIACheckbox"/>
        </w:rPr>
        <w:t>]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Litigation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court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competent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jurisdiction</w:t>
      </w:r>
    </w:p>
    <w:p>
      <w:pPr>
        <w:pStyle w:val="AIABodyTextHanging"/>
        <w:wordWrap/>
        <w:ind w:left="1188"/>
      </w:pPr>
    </w:p>
    <w:p>
      <w:pPr>
        <w:pStyle w:val="AIABodyTextHanging"/>
        <w:wordWrap/>
        <w:ind w:left="1440" w:hanging="720"/>
      </w:pPr>
      <w:r>
        <w:rPr>
          <w:rStyle w:val="AIACheckbox"/>
        </w:rPr>
        <w:t>[</w:t>
      </w:r>
      <w:r>
        <w:rPr>
          <w:rStyle w:val="AIACheckbox"/>
        </w:rPr>
        <w:t xml:space="preserve"> </w:t>
      </w:r>
      <w:bookmarkStart w:id="299" w:name="bm_OtherDisputeResolution"/>
      <w:r>
        <w:t>«</w:t>
      </w:r>
      <w:r>
        <w:rPr>
          <w:rStyle w:val="AIAFillPointCheckbox"/>
        </w:rPr>
        <w:t xml:space="preserve"> </w:t>
      </w:r>
      <w:r>
        <w:rPr>
          <w:rStyle w:val="AIAFillPointCheckbox"/>
        </w:rPr>
        <w:t xml:space="preserve"> </w:t>
      </w:r>
      <w:r>
        <w:t>»</w:t>
      </w:r>
      <w:bookmarkEnd w:id="299"/>
      <w:r>
        <w:rPr>
          <w:rStyle w:val="AIACheckbox"/>
        </w:rPr>
        <w:t xml:space="preserve"> </w:t>
      </w:r>
      <w:r>
        <w:rPr>
          <w:rStyle w:val="AIACheckbox"/>
        </w:rPr>
        <w:t>]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Other</w:t>
      </w:r>
      <w:r>
        <w:rPr>
          <w:rStyle w:val="AIABodyTextHanging"/>
          <w:sz w:val="20"/>
        </w:rPr>
        <w:t xml:space="preserve"> </w:t>
      </w:r>
      <w:r>
        <w:rPr>
          <w:rStyle w:val="DefaultParagraphFont"/>
          <w:sz w:val="20"/>
        </w:rPr>
        <w:t>(Specify)</w:t>
      </w:r>
    </w:p>
    <w:p>
      <w:pPr>
        <w:pStyle w:val="AIAAgreementBodyText"/>
        <w:wordWrap/>
      </w:pPr>
    </w:p>
    <w:p>
      <w:pPr>
        <w:pStyle w:val="AIAAgreementBodyText"/>
        <w:wordWrap/>
        <w:ind w:left="720"/>
      </w:pPr>
      <w:bookmarkStart w:id="300" w:name="bm_SpecifiedDisputeResolution"/>
      <w:r>
        <w:t>«</w:t>
      </w:r>
      <w:r>
        <w:rPr>
          <w:rStyle w:val="AIAFillPointText"/>
        </w:rPr>
        <w:t xml:space="preserve"> </w:t>
      </w:r>
      <w:r>
        <w:rPr>
          <w:rStyle w:val="AIAFillPointText"/>
        </w:rPr>
        <w:t xml:space="preserve"> </w:t>
      </w:r>
      <w:r>
        <w:t>»</w:t>
      </w:r>
      <w:bookmarkEnd w:id="300"/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6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ENUMERATION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OF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CONTRACT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DOCUMENTS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7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enumerated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below.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AIA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A107–2007,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Standard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Scope.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Supplementary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Contract:</w:t>
      </w:r>
    </w:p>
    <w:p>
      <w:pPr>
        <w:pStyle w:val="AIAAgreementBodyText"/>
        <w:wordWrap/>
      </w:pPr>
    </w:p>
    <w:tbl>
      <w:tblPr>
        <w:tblInd w:w="720" w:type="dxa"/>
      </w:tblPr>
      <w:tblGrid>
        <w:gridCol w:w="2165"/>
        <w:gridCol w:w="2157"/>
        <w:gridCol w:w="2158"/>
        <w:gridCol w:w="2160"/>
      </w:tblGrid>
      <w:tr>
        <w:tblPrEx>
          <w:tblInd w:w="720" w:type="dxa"/>
        </w:tblPrEx>
        <w:trPr>
          <w:cantSplit/>
          <w:trHeight w:val="260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301" w:name="ORIGINAL-bm_SupplementaryTable"/>
            <w:r>
              <w:rPr>
                <w:rStyle w:val="AIASubheading"/>
                <w:sz w:val="20"/>
              </w:rPr>
              <w:t>Document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Title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Date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Pages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302" w:name="bm_Supplementary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302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301"/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Specifications:</w:t>
      </w:r>
    </w:p>
    <w:p>
      <w:pPr>
        <w:pStyle w:val="AIAItalics"/>
        <w:wordWrap/>
      </w:pPr>
      <w:r>
        <w:rPr>
          <w:rStyle w:val="AIAItalics"/>
          <w:sz w:val="20"/>
        </w:rPr>
        <w:t>(Either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list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Specifications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here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refer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exhibit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attached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this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Agreement.)</w:t>
      </w:r>
    </w:p>
    <w:p>
      <w:pPr>
        <w:pStyle w:val="AIAFillPointParagraph"/>
        <w:wordWrap/>
      </w:pPr>
      <w:bookmarkStart w:id="303" w:name="bm_SpecifcationsExhibit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303"/>
    </w:p>
    <w:p>
      <w:pPr>
        <w:pStyle w:val="AIAAgreementBodyText"/>
        <w:wordWrap/>
      </w:pPr>
    </w:p>
    <w:tbl>
      <w:tblPr>
        <w:tblInd w:w="720" w:type="dxa"/>
      </w:tblPr>
      <w:tblGrid>
        <w:gridCol w:w="2162"/>
        <w:gridCol w:w="2158"/>
        <w:gridCol w:w="2159"/>
        <w:gridCol w:w="2161"/>
      </w:tblGrid>
      <w:tr>
        <w:tblPrEx>
          <w:tblInd w:w="720" w:type="dxa"/>
        </w:tblPrEx>
        <w:trPr>
          <w:cantSplit/>
          <w:trHeight w:val="270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304" w:name="ORIGINAL-bm_SpecificationsTable"/>
            <w:r>
              <w:rPr>
                <w:rStyle w:val="AIASubheading"/>
                <w:sz w:val="20"/>
              </w:rPr>
              <w:t>Section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Title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Date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Pages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305" w:name="bm_Specifications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305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304"/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Drawings:</w:t>
      </w:r>
    </w:p>
    <w:p>
      <w:pPr>
        <w:pStyle w:val="AIAItalics"/>
        <w:wordWrap/>
      </w:pPr>
      <w:r>
        <w:rPr>
          <w:rStyle w:val="AIAItalics"/>
          <w:sz w:val="20"/>
        </w:rPr>
        <w:t>(Either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list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Drawings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here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refer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exhibit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attached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this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Agreement.)</w:t>
      </w:r>
    </w:p>
    <w:p>
      <w:pPr>
        <w:pStyle w:val="AIAFillPointParagraph"/>
        <w:wordWrap/>
      </w:pPr>
      <w:bookmarkStart w:id="306" w:name="bm_DrawingsExhibit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306"/>
    </w:p>
    <w:p>
      <w:pPr>
        <w:pStyle w:val="AIAAgreementBodyText"/>
        <w:wordWrap/>
      </w:pPr>
    </w:p>
    <w:tbl>
      <w:tblPr>
        <w:tblInd w:w="720" w:type="dxa"/>
      </w:tblPr>
      <w:tblGrid>
        <w:gridCol w:w="3528"/>
        <w:gridCol w:w="2266"/>
        <w:gridCol w:w="2846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307" w:name="ORIGINAL-bm_DrawingsTable"/>
            <w:r>
              <w:rPr>
                <w:rStyle w:val="AIASubheading"/>
                <w:sz w:val="20"/>
              </w:rPr>
              <w:t>Number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Title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Date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308" w:name="bm_Drawings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308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307"/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6.1.5</w:t>
      </w:r>
      <w:r>
        <w:rPr>
          <w:rStyle w:val="AIAParagraphNumber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Addenda,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any:</w:t>
      </w:r>
    </w:p>
    <w:p>
      <w:pPr>
        <w:pStyle w:val="AIAAgreementBodyText"/>
        <w:wordWrap/>
      </w:pPr>
    </w:p>
    <w:tbl>
      <w:tblPr>
        <w:tblInd w:w="720" w:type="dxa"/>
      </w:tblPr>
      <w:tblGrid>
        <w:gridCol w:w="3523"/>
        <w:gridCol w:w="2263"/>
        <w:gridCol w:w="2854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309" w:name="ORIGINAL-bm_AddendaTable"/>
            <w:r>
              <w:rPr>
                <w:rStyle w:val="AIASubheading"/>
                <w:sz w:val="20"/>
              </w:rPr>
              <w:t>Number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Date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  <w:sz w:val="20"/>
              </w:rPr>
              <w:t>Pages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310" w:name="bm_Addenda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310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309"/>
    </w:p>
    <w:p>
      <w:pPr>
        <w:pStyle w:val="AIAAgreementBodyText"/>
        <w:wordWrap/>
      </w:pP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Addenda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enumerated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6.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6.1.6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Documents: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Exhibit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Determination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Cost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applicable.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AIA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Document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E201™–2007,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Digital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Data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Protocol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Exhibit,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completed,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following:</w:t>
      </w:r>
    </w:p>
    <w:p>
      <w:pPr>
        <w:pStyle w:val="AIAAgreementBodyText"/>
        <w:wordWrap/>
      </w:pPr>
    </w:p>
    <w:p>
      <w:pPr>
        <w:pStyle w:val="AIAAgreementBodyText"/>
        <w:wordWrap/>
        <w:ind w:left="1195"/>
      </w:pPr>
      <w:bookmarkStart w:id="311" w:name="bm_OtherDigitalDataProtocol"/>
      <w:r>
        <w:t>«</w:t>
      </w:r>
      <w:r>
        <w:rPr>
          <w:rStyle w:val="AIAFillPointText"/>
        </w:rPr>
        <w:t xml:space="preserve"> </w:t>
      </w:r>
      <w:r>
        <w:rPr>
          <w:rStyle w:val="AIAFillPointText"/>
        </w:rPr>
        <w:t xml:space="preserve"> </w:t>
      </w:r>
      <w:r>
        <w:t>»</w:t>
      </w:r>
      <w:bookmarkEnd w:id="311"/>
    </w:p>
    <w:p>
      <w:pPr>
        <w:pStyle w:val="AIAAgreementBodyText"/>
        <w:wordWrap/>
      </w:pPr>
    </w:p>
    <w:p>
      <w:pPr>
        <w:pStyle w:val="AIABodyTextHanging"/>
        <w:wordWrap/>
      </w:pPr>
      <w:r>
        <w:rPr>
          <w:rStyle w:val="AIAParagraphNumber"/>
        </w:rPr>
        <w:t>.3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Other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documents:</w:t>
      </w:r>
    </w:p>
    <w:p>
      <w:pPr>
        <w:pStyle w:val="AIAItalics"/>
        <w:wordWrap/>
        <w:ind w:left="1195"/>
      </w:pPr>
      <w:r>
        <w:rPr>
          <w:rStyle w:val="AIAItalics"/>
          <w:sz w:val="20"/>
        </w:rPr>
        <w:t>(List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here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any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additional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documents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that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are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intended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to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form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part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of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the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Contract</w:t>
      </w:r>
      <w:r>
        <w:rPr>
          <w:rStyle w:val="AIAItalics"/>
          <w:sz w:val="20"/>
        </w:rPr>
        <w:t xml:space="preserve"> </w:t>
      </w:r>
      <w:r>
        <w:rPr>
          <w:rStyle w:val="AIAItalics"/>
          <w:sz w:val="20"/>
        </w:rPr>
        <w:t>Documents.)</w:t>
      </w:r>
    </w:p>
    <w:p>
      <w:pPr>
        <w:pStyle w:val="AIAAgreementBodyText"/>
        <w:wordWrap/>
      </w:pPr>
    </w:p>
    <w:p>
      <w:pPr>
        <w:pStyle w:val="AIAAgreementBodyText"/>
        <w:wordWrap/>
        <w:ind w:left="1195"/>
      </w:pPr>
      <w:bookmarkStart w:id="312" w:name="bm_OtherDocuments"/>
      <w:r>
        <w:t>«</w:t>
      </w:r>
      <w:r>
        <w:rPr>
          <w:rStyle w:val="AIAFillPointText"/>
        </w:rPr>
        <w:t xml:space="preserve"> </w:t>
      </w:r>
      <w:r>
        <w:rPr>
          <w:rStyle w:val="AIAFillPointText"/>
        </w:rPr>
        <w:t xml:space="preserve"> </w:t>
      </w:r>
      <w:r>
        <w:t>»</w:t>
      </w:r>
      <w:bookmarkEnd w:id="312"/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7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GENERAL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PROVISIONS</w:t>
      </w: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7.1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THE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CONTRACT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DOCUMENTS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enumerated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6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consist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(including,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Supplementary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Contract),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Addenda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listed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amendment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signed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(3)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(4)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minor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items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complementary,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consistent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inferable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indicated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7.2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THE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CONTRACT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integrated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hereto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supersedes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negotiations,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oral.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create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relationship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kind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7.3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THE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WORK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“Work”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fulfill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7.4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INSTRUMENTS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OF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SERVICE</w:t>
      </w:r>
    </w:p>
    <w:p>
      <w:pPr>
        <w:pStyle w:val="AIAAgreementBodyText"/>
        <w:wordWrap/>
      </w:pP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expression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developed,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tangible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intangible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creative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professional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studies,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surveys,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models,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sketches,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7.5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OWNERSHIP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USE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OF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DRAWINGS,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SPECIFICATIONS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OTHER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INSTRUMENTS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OF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SERVICE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7.5.1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deemed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retain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statutory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reserved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copyrights.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distribution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meet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official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regulatory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purposes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connection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derogation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reserved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7.5.2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reproduce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solely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exclusively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outside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scope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7.6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TRANSMISSION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OF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DATA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IN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DIGITAL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FORM</w:t>
      </w:r>
    </w:p>
    <w:p>
      <w:pPr>
        <w:pStyle w:val="AIAAgreementBodyText"/>
        <w:wordWrap/>
      </w:pP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transmit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digital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endeavor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establish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protocols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governing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transmission,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8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OWNER</w:t>
      </w: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8.1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INFORMATION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SERVICES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REQUIRED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OF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THE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OWNER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8.1.1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surveys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legal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description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8.1.2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accuracy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exercise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precautions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safe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8.1.3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9.6.1,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secure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easements,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assessments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charges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occupancy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permanent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structures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permanent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existing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facilities.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8.2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OWNER’S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RIGHT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TO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STOP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THE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WORK</w:t>
      </w:r>
    </w:p>
    <w:p>
      <w:pPr>
        <w:pStyle w:val="AIAAgreementBodyText"/>
        <w:wordWrap/>
      </w:pP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repeatedly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carry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eliminated;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however,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exercise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8.3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OWNER’S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RIGHT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TO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CARRY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OUT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THE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WORK</w:t>
      </w:r>
    </w:p>
    <w:p>
      <w:pPr>
        <w:pStyle w:val="AIAAgreementBodyText"/>
        <w:wordWrap/>
      </w:pP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defaults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neglects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carry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ten-day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continue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default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diligence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promptness,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prejudice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remedy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deficiencies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thereby,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9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CONTRACTOR</w:t>
      </w: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9.1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REVIEW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OF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CONTRACT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DOCUMENTS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FIELD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CONDITIONS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BY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CONTRACTOR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visited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become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generally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familiar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observations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complementary,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before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starting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carefully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study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various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well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pursuant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8.1.1,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field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measurements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existing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observe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affecting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purpose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facilitating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coordination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purpose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discovering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errors,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inconsistencies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however,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report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errors,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inconsistencies,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recognized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capacity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licensed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professional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ascertain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ordinances,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report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nonconformity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9.2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SUPERVISION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CONSTRUCTION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PROCEDURES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supervise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skill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attention.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solely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control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techniques,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sequences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procedures,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coordinating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concerning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matters.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behalf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9.3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LABOR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MATERIALS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tools,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machinery,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water,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heat,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utilities,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transportation,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facilities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temporary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permanent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incorporated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incorporated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enforce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strict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discipline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carrying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skilled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tasks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assigned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9.3.3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substitution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evaluation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9.4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WARRANTY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defects,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inherent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considered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defective.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excludes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remedy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abuse,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alterations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improper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insufficient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maintenance,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improper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normal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normal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usage.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9.5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TAXES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sales,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consumer,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taxes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legally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enacted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negotiations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concluded,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yet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merely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9.6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PERMITS,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FEES,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NOTICES,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COMPLIANCE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WITH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LAWS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9.6.1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secure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building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well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licenses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government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agencies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customarily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secured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legally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negotiations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concluded.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9.6.2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ordinances,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ordinances,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assume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attributable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9.7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ALLOWANCES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allowances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select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allowances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promptness.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delivered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taxes,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trade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discounts.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unloading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handling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installation,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overhead,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profit.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9.8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CONTRACTOR’S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CONSTRUCTION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SCHEDULES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9.8.1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awarded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prepare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current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intervals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expeditious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practicable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9.8.2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general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9.9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SUBMITTALS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9.9.1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compliance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Samples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coordination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sequence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Samples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verified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field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measurements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field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criteria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thereto,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(3)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checked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coordinated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contained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submittals.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9.9.2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Samples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9.10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USE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OF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SITE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confine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ordinances,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encumber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9.11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CUTTING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PATCHING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cutting,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fitting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patching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together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properly.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9.12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CLEANING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UP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keep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premises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surrounding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accumulation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waste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rubbish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remove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waste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rubbish,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tools,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machinery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surplus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9.13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ROYALTIES,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PATENTS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COPYRIGHTS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royalties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license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infringement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harmless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particular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particular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manufacturer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manufacturers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violations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contained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prepared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However,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believe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infringement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patent,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9.14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ACCESS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TO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WORK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preparation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located.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9.15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INDEMNIFICATION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9.15.1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fullest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harmless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attorneys’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attributable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bodily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sickness,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disease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death,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tangible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itself),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negligent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regardless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hereunder.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negate,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abridge,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reduce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would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exist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9.15.1.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9.15.2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9.15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9.15.1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type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workers’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disability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10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ARCHITECT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administration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behalf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visit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intervals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become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generally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familiar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general,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observed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manner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indicating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However,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exhaustive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continuous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on-site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check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control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charge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techniques,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sequences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procedures,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safety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precautions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programs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connection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solely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visits,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keep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report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deviations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deficiencies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observed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failure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control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charge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evaluations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10.6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Samples,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purpose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checking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expressed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10.7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interpret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concerning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initial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decisions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question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interpretations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decisions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rendered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faith.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10.8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decisions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aesthetic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consistent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expressed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10.9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restricted,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withheld.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11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SUBCONTRACTORS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practicable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award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through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names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principal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objection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proposed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rejected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capable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increased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decreased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difference,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occasioned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before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objection.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bound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assume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toward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safety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assumes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toward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remedies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redress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12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CONSTRUCTION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BY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OWNER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OR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BY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SEPARATE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CONTRACTORS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reserves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award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connection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identical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subrogation.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involved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21.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afford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opportunity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introduction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storage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activities,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connect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coordinate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activities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12.3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reimbursed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improperly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activities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improperly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activities,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13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CHANGES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IN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THE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WORK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accomplished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invalidating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general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scope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consisting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deletions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revisions,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accordingly.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signed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signed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mutual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signed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overhead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profit,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credit.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total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Directive,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pursuant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Directive.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interim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purposes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certifying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monthly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Directive,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prepare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13.3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minor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involving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inconsistent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carry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13.4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concealed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unknown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physical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encountered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differ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indicated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ordinarily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found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exist,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equitably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mutually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before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disturbed.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14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TIME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14.1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essence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confirms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14.2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14.3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“day”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calendar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defined.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14.4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15.4.3.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14.5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fire,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unusual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deliveries,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abnormal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adverse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weather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anticipatable,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unavoidable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casualties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beyond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control,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justify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21.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15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PAYMENTS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AND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COMPLETION</w:t>
      </w: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15.1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APPLICATIONS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FOR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PAYMENT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Stipulated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before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first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values,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allocating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various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prepared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supported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accuracy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objected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payrolls,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petty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check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vouchers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attached,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evidence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demonstrate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disbursements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already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already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attributable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plus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(3)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payrolls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delivered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suitably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stored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subsequent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incorporation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advance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stored,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15.1.4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title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previously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knowledge,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belief,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security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encumbrances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adverse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15.2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CERTIFICATES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FOR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PAYMENT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withholding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15.2.3.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evaluations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knowledge,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belief,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point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indicated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foregoing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evaluation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subsequent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minor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deviations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qualifications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expressed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certified.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However,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exhaustive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continuous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on-site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check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techniques,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sequences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procedures,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(3)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requisitions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(4)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examination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ascertain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purpose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previously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15.2.3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withhold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opinion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cannot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15.2.1.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cannot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also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withhold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subsequently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evidence,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nullify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previously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opinion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9.2.2,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defective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not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remedied;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third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party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claims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filed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reasonable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evidence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indicating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probable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filing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such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claims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unless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security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acceptable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Owner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provided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Contractor;</w:t>
      </w:r>
    </w:p>
    <w:p>
      <w:pPr>
        <w:pStyle w:val="AIABodyTextHanging"/>
        <w:wordWrap/>
      </w:pPr>
      <w:r>
        <w:rPr>
          <w:rStyle w:val="AIAParagraphNumber"/>
        </w:rPr>
        <w:t>.3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failure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make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payments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properly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Subcontractors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labor,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materials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equipment;</w:t>
      </w:r>
    </w:p>
    <w:p>
      <w:pPr>
        <w:pStyle w:val="AIABodyTextHanging"/>
        <w:wordWrap/>
      </w:pPr>
      <w:r>
        <w:rPr>
          <w:rStyle w:val="AIAParagraphNumber"/>
        </w:rPr>
        <w:t>.4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reasonable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evidence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that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cannot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completed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unpaid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balance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Sum;</w:t>
      </w:r>
    </w:p>
    <w:p>
      <w:pPr>
        <w:pStyle w:val="AIABodyTextHanging"/>
        <w:wordWrap/>
      </w:pPr>
      <w:r>
        <w:rPr>
          <w:rStyle w:val="AIAParagraphNumber"/>
        </w:rPr>
        <w:t>.5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damage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Owner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separate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contractor;</w:t>
      </w:r>
    </w:p>
    <w:p>
      <w:pPr>
        <w:pStyle w:val="AIABodyTextHanging"/>
        <w:wordWrap/>
      </w:pPr>
      <w:r>
        <w:rPr>
          <w:rStyle w:val="AIAParagraphNumber"/>
        </w:rPr>
        <w:t>.6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reasonable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evidence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that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will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not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completed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within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Time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that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unpaid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balance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would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not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adequate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cover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actual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liquidated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damages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anticipated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delay;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</w:p>
    <w:p>
      <w:pPr>
        <w:pStyle w:val="AIABodyTextHanging"/>
        <w:wordWrap/>
      </w:pPr>
      <w:r>
        <w:rPr>
          <w:rStyle w:val="AIAParagraphNumber"/>
        </w:rPr>
        <w:t>.7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repeated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failure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carry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out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accordance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with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15.2.4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above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withholding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removed,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previously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withheld.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15.3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PROGRESS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PAYMENTS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entitled,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reflecting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percentages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actually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retained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manner.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15.3.3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occupancy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15.4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SUBSTANTIAL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COMPLETION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15.4.1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sufficiently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occupy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utilize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15.4.2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considers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separately,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prepare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comprehensive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items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Failure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15.4.3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list,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establish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establish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security,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maintenance,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heat,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utilities,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fix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items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accompanying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15.4.4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assigned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surety,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retainage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applying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incomplete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15.5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FINAL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COMPLETION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FINAL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PAYMENT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15.5.1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knowledge,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belief,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on-site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visits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balance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found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payable.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15.5.2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precedent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fulfilled.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15.5.2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become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delivered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release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could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satisfactory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remains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unsatisfied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refund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compelled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discharging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attorneys’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15.5.3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liens,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claims,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security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interests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encumbrances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arising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out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unsettled;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failure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comply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with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requirements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Documents;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</w:p>
    <w:p>
      <w:pPr>
        <w:pStyle w:val="AIABodyTextHanging"/>
        <w:wordWrap/>
      </w:pPr>
      <w:r>
        <w:rPr>
          <w:rStyle w:val="AIAParagraphNumber"/>
        </w:rPr>
        <w:t>.3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terms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special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warranties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required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15.5.4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previously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identified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unsettled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16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PROTECTION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OF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PERSONS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AND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PROPERTY</w:t>
      </w: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16.1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SAFETY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PRECAUTIONS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PROGRAMS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initiating,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maintaining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supervising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safety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precautions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programs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connection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precautions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safety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employees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other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persons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who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may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affected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thereby;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materials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equipment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incorporated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therein,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whether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storage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site,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under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care,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custody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control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Contractor’s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Subcontractors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Sub-subcontractors;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</w:p>
    <w:p>
      <w:pPr>
        <w:pStyle w:val="AIABodyTextHanging"/>
        <w:wordWrap/>
      </w:pPr>
      <w:r>
        <w:rPr>
          <w:rStyle w:val="AIAParagraphNumber"/>
        </w:rPr>
        <w:t>.3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other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property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site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adjacent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thereto,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such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trees,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shrubs,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lawns,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walks,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pavements,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roadways,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structures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utilities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not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designated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removal,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relocation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replacement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course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construction.</w:t>
      </w:r>
      <w:r>
        <w:rPr>
          <w:rStyle w:val="AIABodyTextHanging"/>
          <w:sz w:val="20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ordinances,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bearing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safety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remedy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16.1.2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16.1.3,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attributable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attributable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fault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negligence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foregoing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9.15.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16.2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HAZARDOUS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MATERIALS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16.2.1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compliance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regarding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hazardous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encounters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hazardous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addressed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precautions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inadequate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foreseeable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bodily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death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asbestos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polychlorinated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biphenyl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(PCB),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encountered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recognizing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immediately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affected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report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rendered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harmless,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affected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increased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shutdown,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start-up.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16.2.2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fullest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harmless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attorneys’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affected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presents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risk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bodily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death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16.2.1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rendered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harmless,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attributable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bodily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sickness,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disease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death,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tangible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itself),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fault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negligence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seeking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indemnity.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16.2.3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negligence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government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hazardous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solely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17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INSURANCE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AND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BONDS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purchase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maintain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companies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business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jurisdiction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workers’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bodily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death,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itself,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whichever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greater,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9.15.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contain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canceled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least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30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commercial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include: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insureds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negligent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negligent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17.2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OWNER’S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LIABILITY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INSURANCE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purchasing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maintaining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17.3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PROPERTY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INSURANCE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purchase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maintain,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companies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business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jurisdiction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“all-risk”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equivalent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builder’s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risk,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initial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plus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value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subsequent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installed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total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value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replacement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deductibles.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maintained,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beneficiaries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17.3.1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whichever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before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exposure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occur.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contain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canceled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expire,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reduced,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least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30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17.3.3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12,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obtained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pursuant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17.3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fiduciary.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12,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legally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validity,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favor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enumerated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herein.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subrogation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endorsement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subrogation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though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would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indemnification,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premium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indirectly,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damaged.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17.3.4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fiduciary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fiduciary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insureds,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appear,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mortgagee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clause.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shares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legally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validity,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manner.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17.4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PERFORMANCE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BOND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PAYMENT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BOND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17.4.1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bonds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faithful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stipulated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17.4.2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appearing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potential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beneficiary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bonds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bonds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furnished.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18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CORRECTION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OF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WORK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18.1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rejected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before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fabricated,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installed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rejected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uncovering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replacement,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thereby,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A.2.7.3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Exhibit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18.2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9.4,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year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established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15.4.3,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found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previously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discovery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one-year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opportunity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breach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warranty.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18.3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nonconforming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8.3.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18.4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one-year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first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18.5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one-year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pursuant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18.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19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MISCELLANEOUS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PROVISIONS</w:t>
      </w: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19.1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ASSIGNMENT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OF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CONTRACT</w:t>
      </w:r>
    </w:p>
    <w:p>
      <w:pPr>
        <w:pStyle w:val="AIAAgreementBodyText"/>
        <w:wordWrap/>
      </w:pPr>
      <w:r>
        <w:rPr>
          <w:rStyle w:val="AIAAgreementBodyText"/>
        </w:rPr>
        <w:t>Neither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assign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assign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financing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assumes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facilitate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assignment.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19.2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GOVERNING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LAW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governed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place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selected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Federal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govern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21.4.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19.3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TESTS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AND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INSPECTIONS</w:t>
      </w:r>
    </w:p>
    <w:p>
      <w:pPr>
        <w:pStyle w:val="AIAAgreementBodyText"/>
        <w:wordWrap/>
      </w:pPr>
      <w:r>
        <w:rPr>
          <w:rStyle w:val="AIAAgreementBodyText"/>
        </w:rPr>
        <w:t>Tests,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ordinances,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arrangements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independent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laboratory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approvals.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procedures.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become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negotiations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concluded,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building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prohibit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delegating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19.4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COMMENCEMENT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OF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STATUTORY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LIMITATION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PERIOD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tort,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breach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selected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years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19.4.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20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TERMINATION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OF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THE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CONTRACT</w:t>
      </w: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20.1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TERMINATION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BY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THE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CONTRACTOR</w:t>
      </w:r>
    </w:p>
    <w:p>
      <w:pPr>
        <w:pStyle w:val="AIAAgreementBodyText"/>
        <w:wordWrap/>
      </w:pP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30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through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fault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4.1.3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30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recover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overhead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profit,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20.2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TERMINATION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BY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THE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OWNER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FOR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CAUSE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20.2.1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repeatedly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refuses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fails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supply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enough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properly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skilled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workers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proper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materials;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fails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make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payment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to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Subcontractors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materials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labor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accordance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with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respective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agreements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between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Subcontractors;</w:t>
      </w:r>
    </w:p>
    <w:p>
      <w:pPr>
        <w:pStyle w:val="AIABodyTextHanging"/>
        <w:wordWrap/>
      </w:pPr>
      <w:r>
        <w:rPr>
          <w:rStyle w:val="AIAParagraphNumber"/>
        </w:rPr>
        <w:t>.3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repeatedly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disregards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applicable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laws,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statutes,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ordinances,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codes,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rules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regulations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lawful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orders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public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authority;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</w:p>
    <w:p>
      <w:pPr>
        <w:pStyle w:val="AIABodyTextHanging"/>
        <w:wordWrap/>
      </w:pPr>
      <w:r>
        <w:rPr>
          <w:rStyle w:val="AIAParagraphNumber"/>
        </w:rPr>
        <w:t>.4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otherwise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guilty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substantial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breach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provision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20.2.2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above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exists,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sufficient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exists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justify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prejudice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remedy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possession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tools,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machinery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whatever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expedient.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detailed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finishing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20.2.3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20.2.1,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finished.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20.2.4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balance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exceeds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finishing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thereby,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expressly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balance,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difference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survive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20.3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TERMINATION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BY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THE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OWNER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FOR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CONVENIENCE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convenience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along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overhead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executed.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  <w:sz w:val="20"/>
        </w:rPr>
        <w:t>ARTICLE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21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CLAIMS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AND</w:t>
      </w:r>
      <w:r>
        <w:rPr>
          <w:rStyle w:val="Heading1"/>
          <w:sz w:val="20"/>
        </w:rPr>
        <w:t> </w:t>
      </w:r>
      <w:r>
        <w:rPr>
          <w:rStyle w:val="Heading1"/>
          <w:sz w:val="20"/>
        </w:rPr>
        <w:t>DISPUTES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question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alleging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error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16.2,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referred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initially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decision.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21.8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15.5.3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15.5.4,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initial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decision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30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submission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precedent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question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mechanic’s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asserting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deadlines.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endeavor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mutually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administered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American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Association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Industry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Procedures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delivered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administering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concurrently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advance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60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filing,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longer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court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pursuant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nonetheless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selection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arbitrator(s)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proceedings.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selected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mutually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administered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American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Association,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Industry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Demand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delivered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administering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award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rendered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judgment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court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jurisdiction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discretion,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consolidate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conducted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governing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consolidation;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consolidated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involve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questions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fact;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(3)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procedural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selecting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arbitrator(s).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21.6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joinder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involved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question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presence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relief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sought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joined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joinder.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involving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21.7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foregoing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enforceable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court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jurisdiction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  <w:sz w:val="20"/>
        </w:rPr>
        <w:t>§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21.8</w:t>
      </w:r>
      <w:r>
        <w:rPr>
          <w:rStyle w:val="AIASubheading"/>
          <w:sz w:val="20"/>
        </w:rPr>
        <w:t xml:space="preserve"> </w:t>
      </w:r>
      <w:r>
        <w:rPr>
          <w:rStyle w:val="AIASubheading"/>
          <w:sz w:val="20"/>
        </w:rPr>
        <w:t>CLAIMS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FOR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CONSEQUENTIAL</w:t>
      </w:r>
      <w:r>
        <w:rPr>
          <w:rStyle w:val="AIASubheading"/>
          <w:sz w:val="20"/>
        </w:rPr>
        <w:t> </w:t>
      </w:r>
      <w:r>
        <w:rPr>
          <w:rStyle w:val="AIASubheading"/>
          <w:sz w:val="20"/>
        </w:rPr>
        <w:t>DAMAGES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consequential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mutual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includes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damages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incurred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Owner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rental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expenses,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losses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use,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income,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profit,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financing,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business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reputation,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loss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management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employee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productivity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services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such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persons;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damages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incurred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Contractor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principal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office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expenses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including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compensation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personnel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stationed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there,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losses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financing,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business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reputation,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for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loss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of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profit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except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anticipated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profit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arising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directly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from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the</w:t>
      </w:r>
      <w:r>
        <w:rPr>
          <w:rStyle w:val="AIABodyTextHanging"/>
          <w:sz w:val="20"/>
        </w:rPr>
        <w:t xml:space="preserve"> </w:t>
      </w:r>
      <w:r>
        <w:rPr>
          <w:rStyle w:val="AIABodyTextHanging"/>
          <w:sz w:val="20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mutual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consequential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20.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Nothing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contained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21.8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deemed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award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liquidated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year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first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above.</w:t>
      </w:r>
    </w:p>
    <w:p>
      <w:pPr>
        <w:pStyle w:val="AIAAgreementBodyText"/>
        <w:wordWrap/>
      </w:pPr>
    </w:p>
    <w:p>
      <w:pPr>
        <w:pStyle w:val="AIAAgreementBodyText"/>
        <w:wordWrap/>
      </w:pPr>
    </w:p>
    <w:tbl>
      <w:tblPr>
        <w:tblInd w:w="90" w:type="dxa"/>
      </w:tblPr>
      <w:tblGrid>
        <w:gridCol w:w="4406"/>
        <w:gridCol w:w="456"/>
        <w:gridCol w:w="4408"/>
      </w:tblGrid>
      <w:tr>
        <w:tblPrEx>
          <w:tblInd w:w="90" w:type="dxa"/>
        </w:tblPrEx>
        <w:trPr>
          <w:cantSplit/>
        </w:trPr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keepNext/>
              <w:keepLines/>
              <w:wordWrap/>
            </w:pPr>
            <w:bookmarkStart w:id="313" w:name="ORIGINAL-bm_DigitalSignature1"/>
            <w:bookmarkStart w:id="314" w:name="bm_DigitalSignature1"/>
            <w:r>
              <w:t>«</w:t>
            </w:r>
            <w:r>
              <w:rPr>
                <w:rStyle w:val="DefaultParagraphFont"/>
              </w:rPr>
              <w:t xml:space="preserve"> </w:t>
            </w:r>
            <w:r>
              <w:rPr>
                <w:rStyle w:val="DefaultParagraphFont"/>
              </w:rPr>
              <w:t xml:space="preserve"> </w:t>
            </w:r>
            <w:r>
              <w:t>»</w:t>
            </w:r>
            <w:bookmarkEnd w:id="314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keepLines/>
              <w:wordWrap/>
            </w:pPr>
            <w:r>
              <w:rPr>
                <w:rStyle w:val="DefaultParagraphFont"/>
              </w:rPr>
              <w:t xml:space="preserve"> 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keepNext/>
              <w:keepLines/>
              <w:wordWrap/>
            </w:pPr>
            <w:bookmarkStart w:id="315" w:name="bm_DigitalSignature2"/>
            <w:r>
              <w:t>«</w:t>
            </w:r>
            <w:r>
              <w:rPr>
                <w:rStyle w:val="DefaultParagraphFont"/>
              </w:rPr>
              <w:t xml:space="preserve"> </w:t>
            </w:r>
            <w:r>
              <w:rPr>
                <w:rStyle w:val="DefaultParagraphFont"/>
              </w:rPr>
              <w:t xml:space="preserve"> </w:t>
            </w:r>
            <w:r>
              <w:t>»</w:t>
            </w:r>
            <w:bookmarkEnd w:id="315"/>
          </w:p>
        </w:tc>
      </w:tr>
      <w:tr>
        <w:tblPrEx>
          <w:tblInd w:w="90" w:type="dxa"/>
        </w:tblPrEx>
        <w:trPr>
          <w:cantSplit/>
        </w:trPr>
        <w:tc>
          <w:tcPr>
            <w:tcW w:w="4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AIAItalics"/>
              <w:keepNext/>
              <w:keepLines/>
              <w:wordWrap/>
            </w:pPr>
            <w:r>
              <w:rPr>
                <w:rStyle w:val="AIAEmphasis"/>
                <w:i/>
              </w:rPr>
              <w:t>OWNER</w:t>
            </w:r>
            <w:r>
              <w:rPr>
                <w:rStyle w:val="AIAEmphasis"/>
                <w:i/>
              </w:rPr>
              <w:t xml:space="preserve"> </w:t>
            </w:r>
            <w:r>
              <w:rPr>
                <w:rStyle w:val="AIAItalics"/>
                <w:sz w:val="20"/>
              </w:rPr>
              <w:t>(Signature)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ignatureBlockSpaceAfter"/>
              <w:keepNext/>
              <w:keepLines/>
              <w:wordWrap/>
            </w:pPr>
            <w:r>
              <w:rPr>
                <w:rStyle w:val="AIASignatureBlockSpaceAfter"/>
              </w:rPr>
              <w:t xml:space="preserve"> 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AIAItalics"/>
              <w:keepNext/>
              <w:keepLines/>
              <w:wordWrap/>
            </w:pPr>
            <w:r>
              <w:rPr>
                <w:rStyle w:val="AIAEmphasis"/>
                <w:i/>
              </w:rPr>
              <w:t>CONTRACTOR</w:t>
            </w:r>
            <w:r>
              <w:rPr>
                <w:rStyle w:val="AIAEmphasis"/>
                <w:i/>
              </w:rPr>
              <w:t xml:space="preserve"> </w:t>
            </w:r>
            <w:r>
              <w:rPr>
                <w:rStyle w:val="AIAItalics"/>
                <w:sz w:val="20"/>
              </w:rPr>
              <w:t>(Signature)</w:t>
            </w:r>
          </w:p>
        </w:tc>
      </w:tr>
      <w:tr>
        <w:tblPrEx>
          <w:tblInd w:w="90" w:type="dxa"/>
        </w:tblPrEx>
        <w:trPr>
          <w:cantSplit/>
          <w:trHeight w:val="290"/>
        </w:trPr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pStyle w:val="AIAFillPointParagraph"/>
              <w:keepNext/>
              <w:keepLines/>
              <w:wordWrap/>
            </w:pPr>
            <w:bookmarkStart w:id="316" w:name="bm_OwnerRepName"/>
            <w:r>
              <w:t>«</w:t>
            </w:r>
            <w:ins w:id="317" w:author="VarianceCheckAuthor" w:date="2015-10-03T00:00:00Z">
              <w:r>
                <w:rPr>
                  <w:rStyle w:val="AIAFillPointParagraph"/>
                  <w:color w:val="000000"/>
                </w:rPr>
                <w:t>Brandon</w:t>
              </w:r>
            </w:ins>
            <w:ins w:id="318" w:author="VarianceCheckAuthor" w:date="2015-10-03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19" w:author="VarianceCheckAuthor" w:date="2015-10-03T00:00:00Z">
              <w:r>
                <w:rPr>
                  <w:rStyle w:val="AIAFillPointParagraph"/>
                  <w:color w:val="000000"/>
                </w:rPr>
                <w:t>Gallas</w:t>
              </w:r>
            </w:ins>
            <w:r>
              <w:t>»</w:t>
            </w:r>
            <w:bookmarkEnd w:id="316"/>
            <w:bookmarkStart w:id="320" w:name="bm_OwnerRepTitle"/>
            <w:r>
              <w:t>«</w:t>
            </w:r>
            <w:ins w:id="321" w:author="VarianceCheckAuthor" w:date="2015-10-03T00:00:00Z">
              <w:r>
                <w:rPr>
                  <w:rStyle w:val="AIAFillPointParagraph"/>
                  <w:color w:val="000000"/>
                </w:rPr>
                <w:t>,</w:t>
              </w:r>
            </w:ins>
            <w:ins w:id="322" w:author="VarianceCheckAuthor" w:date="2015-10-03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23" w:author="VarianceCheckAuthor" w:date="2015-10-03T00:00:00Z">
              <w:r>
                <w:rPr>
                  <w:rStyle w:val="AIAFillPointParagraph"/>
                  <w:color w:val="000000"/>
                </w:rPr>
                <w:t> </w:t>
              </w:r>
            </w:ins>
            <w:ins w:id="324" w:author="VarianceCheckAuthor" w:date="2015-10-03T00:00:00Z">
              <w:r>
                <w:rPr>
                  <w:rStyle w:val="AIAFillPointParagraph"/>
                  <w:color w:val="000000"/>
                </w:rPr>
                <w:t>Homeowner</w:t>
              </w:r>
            </w:ins>
            <w:r>
              <w:t>»</w:t>
            </w:r>
            <w:bookmarkEnd w:id="320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AgreementBodyText"/>
              <w:keepNext/>
              <w:keepLines/>
              <w:wordWrap/>
            </w:pPr>
            <w:r>
              <w:rPr>
                <w:rStyle w:val="AIAAgreementBodyText"/>
              </w:rPr>
              <w:t xml:space="preserve"> 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pStyle w:val="AIAFillPointParagraph"/>
              <w:keepNext/>
              <w:keepLines/>
              <w:wordWrap/>
            </w:pPr>
            <w:bookmarkStart w:id="325" w:name="bm_ContractorRepName"/>
            <w:r>
              <w:t>«</w:t>
            </w:r>
            <w:ins w:id="326" w:author="VarianceCheckAuthor" w:date="2015-10-03T00:00:00Z">
              <w:r>
                <w:rPr>
                  <w:rStyle w:val="AIAFillPointParagraph"/>
                  <w:color w:val="000000"/>
                </w:rPr>
                <w:t>Oscar</w:t>
              </w:r>
            </w:ins>
            <w:ins w:id="327" w:author="VarianceCheckAuthor" w:date="2015-10-03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28" w:author="VarianceCheckAuthor" w:date="2015-10-03T00:00:00Z">
              <w:r>
                <w:rPr>
                  <w:rStyle w:val="AIAFillPointParagraph"/>
                  <w:color w:val="000000"/>
                </w:rPr>
                <w:t>Flores</w:t>
              </w:r>
            </w:ins>
            <w:r>
              <w:t>»</w:t>
            </w:r>
            <w:bookmarkEnd w:id="325"/>
            <w:bookmarkStart w:id="329" w:name="bm_ContractorRepTitle"/>
            <w:r>
              <w:t>«</w:t>
            </w:r>
            <w:ins w:id="330" w:author="VarianceCheckAuthor" w:date="2015-10-03T00:00:00Z">
              <w:r>
                <w:rPr>
                  <w:rStyle w:val="AIAFillPointParagraph"/>
                  <w:color w:val="000000"/>
                </w:rPr>
                <w:t>,</w:t>
              </w:r>
            </w:ins>
            <w:ins w:id="331" w:author="VarianceCheckAuthor" w:date="2015-10-03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32" w:author="VarianceCheckAuthor" w:date="2015-10-03T00:00:00Z">
              <w:r>
                <w:rPr>
                  <w:rStyle w:val="AIAFillPointParagraph"/>
                  <w:color w:val="000000"/>
                </w:rPr>
                <w:t> </w:t>
              </w:r>
            </w:ins>
            <w:ins w:id="333" w:author="VarianceCheckAuthor" w:date="2015-10-03T00:00:00Z">
              <w:r>
                <w:rPr>
                  <w:rStyle w:val="AIAFillPointParagraph"/>
                  <w:color w:val="000000"/>
                </w:rPr>
                <w:t>General</w:t>
              </w:r>
            </w:ins>
            <w:ins w:id="334" w:author="VarianceCheckAuthor" w:date="2015-10-03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35" w:author="VarianceCheckAuthor" w:date="2015-10-03T00:00:00Z">
              <w:r>
                <w:rPr>
                  <w:rStyle w:val="AIAFillPointParagraph"/>
                  <w:color w:val="000000"/>
                </w:rPr>
                <w:t>Contractor</w:t>
              </w:r>
            </w:ins>
            <w:r>
              <w:t>»</w:t>
            </w:r>
            <w:bookmarkEnd w:id="329"/>
          </w:p>
        </w:tc>
      </w:tr>
      <w:tr>
        <w:tblPrEx>
          <w:tblInd w:w="90" w:type="dxa"/>
        </w:tblPrEx>
        <w:trPr>
          <w:cantSplit/>
        </w:trPr>
        <w:tc>
          <w:tcPr>
            <w:tcW w:w="4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AIAItalics"/>
              <w:keepNext/>
              <w:keepLines/>
              <w:wordWrap/>
            </w:pPr>
            <w:r>
              <w:rPr>
                <w:rStyle w:val="AIAItalics"/>
                <w:sz w:val="20"/>
              </w:rPr>
              <w:t>(Printed</w:t>
            </w:r>
            <w:r>
              <w:rPr>
                <w:rStyle w:val="AIAItalics"/>
                <w:sz w:val="20"/>
              </w:rPr>
              <w:t xml:space="preserve"> </w:t>
            </w:r>
            <w:r>
              <w:rPr>
                <w:rStyle w:val="AIAItalics"/>
                <w:sz w:val="20"/>
              </w:rPr>
              <w:t>name</w:t>
            </w:r>
            <w:r>
              <w:rPr>
                <w:rStyle w:val="AIAItalics"/>
                <w:sz w:val="20"/>
              </w:rPr>
              <w:t xml:space="preserve"> </w:t>
            </w:r>
            <w:r>
              <w:rPr>
                <w:rStyle w:val="AIAItalics"/>
                <w:sz w:val="20"/>
              </w:rPr>
              <w:t>and</w:t>
            </w:r>
            <w:r>
              <w:rPr>
                <w:rStyle w:val="AIAItalics"/>
                <w:sz w:val="20"/>
              </w:rPr>
              <w:t xml:space="preserve"> </w:t>
            </w:r>
            <w:r>
              <w:rPr>
                <w:rStyle w:val="AIAItalics"/>
                <w:sz w:val="20"/>
              </w:rPr>
              <w:t>title)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ignatureBlock"/>
              <w:keepNext/>
              <w:keepLines/>
              <w:wordWrap/>
            </w:pPr>
            <w:r>
              <w:rPr>
                <w:rStyle w:val="AIASignatureBlock"/>
              </w:rPr>
              <w:t xml:space="preserve"> 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AIAItalics"/>
              <w:keepNext/>
              <w:keepLines/>
              <w:wordWrap/>
            </w:pPr>
            <w:r>
              <w:rPr>
                <w:rStyle w:val="AIAItalics"/>
                <w:sz w:val="20"/>
              </w:rPr>
              <w:t>(Printed</w:t>
            </w:r>
            <w:r>
              <w:rPr>
                <w:rStyle w:val="AIAItalics"/>
                <w:sz w:val="20"/>
              </w:rPr>
              <w:t xml:space="preserve"> </w:t>
            </w:r>
            <w:r>
              <w:rPr>
                <w:rStyle w:val="AIAItalics"/>
                <w:sz w:val="20"/>
              </w:rPr>
              <w:t>name</w:t>
            </w:r>
            <w:r>
              <w:rPr>
                <w:rStyle w:val="AIAItalics"/>
                <w:sz w:val="20"/>
              </w:rPr>
              <w:t xml:space="preserve"> </w:t>
            </w:r>
            <w:r>
              <w:rPr>
                <w:rStyle w:val="AIAItalics"/>
                <w:sz w:val="20"/>
              </w:rPr>
              <w:t>and</w:t>
            </w:r>
            <w:r>
              <w:rPr>
                <w:rStyle w:val="AIAItalics"/>
                <w:sz w:val="20"/>
              </w:rPr>
              <w:t xml:space="preserve"> </w:t>
            </w:r>
            <w:r>
              <w:rPr>
                <w:rStyle w:val="AIAItalics"/>
                <w:sz w:val="20"/>
              </w:rPr>
              <w:t>title)</w:t>
            </w:r>
          </w:p>
        </w:tc>
      </w:tr>
    </w:tbl>
    <w:p>
      <w:pPr>
        <w:pStyle w:val="AIAAgreementBodyText"/>
        <w:wordWrap/>
      </w:pPr>
      <w:bookmarkEnd w:id="313"/>
    </w:p>
    <w:sectPr w:rsidSect="00432BCB">
      <w:type w:val="continuous"/>
      <w:pgSz w:w="12240" w:h="15840" w:code="1"/>
      <w:pgMar w:top="1009" w:right="1440" w:bottom="862" w:left="1440" w:header="970" w:footer="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1C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/>
    </w:tblPr>
    <w:tblGrid>
      <w:gridCol w:w="9991"/>
      <w:gridCol w:w="450"/>
    </w:tblGrid>
    <w:tr>
      <w:tblPrEx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Ex>
      <w:trPr>
        <w:trHeight w:hRule="exact" w:val="1148"/>
      </w:trPr>
      <w:tc>
        <w:tcPr>
          <w:tcW w:w="9991" w:type="dxa"/>
          <w:tcBorders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432BCB">
          <w:pPr>
            <w:pStyle w:val="AIAFooter"/>
            <w:tabs>
              <w:tab w:val="left" w:pos="6480"/>
            </w:tabs>
            <w:spacing w:before="40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2049" type="#_x0000_t136" style="height:133.45pt;margin-left:143.45pt;margin-top:-378.1pt;mso-wrap-edited:f;position:absolute;rotation:270;width:577.6pt;z-index:-251657216" o:allowincell="f" filled="f" strokecolor="silver" strokeweight="1.5pt">
                <v:shadow color="#868686"/>
                <v:textpath style="font-family:&quot;Arial&quot;;v-text-kern:t" trim="t" fitpath="t" string="DRAFT"/>
                <o:lock v:ext="edit" aspectratio="t"/>
                <w10:anchorlock/>
              </v:shape>
            </w:pict>
          </w:r>
          <w:r w:rsidR="002F1CB3">
            <w:rPr>
              <w:b/>
              <w:bCs/>
            </w:rPr>
            <w:t>AIA Document A107™ – 2007.</w:t>
          </w:r>
          <w:r w:rsidR="002F1CB3">
            <w:t xml:space="preserve"> Copyright © 1936, 1951, 1958, 1961, 1963, 1966, 1970, 1974, 1978, 1987, 1997 and 2007 by The American Institute of Architects</w:t>
          </w:r>
          <w:r w:rsidR="002F1CB3">
            <w:rPr>
              <w:b/>
              <w:bCs/>
            </w:rPr>
            <w:t xml:space="preserve">. All rights reserved. </w:t>
          </w:r>
          <w:r w:rsidR="002F1CB3">
            <w:rPr>
              <w:b/>
              <w:bCs/>
              <w:color w:val="FF0000"/>
            </w:rPr>
            <w:t>WARNING: This AIA</w:t>
          </w:r>
          <w:r w:rsidR="002F1CB3">
            <w:rPr>
              <w:b/>
              <w:bCs/>
              <w:color w:val="FF0000"/>
              <w:vertAlign w:val="superscript"/>
            </w:rPr>
            <w:t xml:space="preserve">® </w:t>
          </w:r>
          <w:r w:rsidR="002F1CB3">
            <w:rPr>
              <w:b/>
              <w:bCs/>
              <w:color w:val="FF0000"/>
            </w:rPr>
            <w:t xml:space="preserve"> Document is protected by U.S. Copyright Law and International Treaties. Unauthorized reproduction or distribution of this AIA</w:t>
          </w:r>
          <w:r w:rsidR="002F1CB3">
            <w:rPr>
              <w:b/>
              <w:bCs/>
              <w:color w:val="FF0000"/>
              <w:vertAlign w:val="superscript"/>
            </w:rPr>
            <w:t xml:space="preserve">® </w:t>
          </w:r>
          <w:r w:rsidR="002F1CB3">
            <w:rPr>
              <w:b/>
              <w:bCs/>
              <w:color w:val="FF0000"/>
            </w:rPr>
            <w:t xml:space="preserve"> Document, or any portion of it, may result in severe civil and criminal penalties, and will be prosecuted to the maximum extent possible under the law.</w:t>
          </w:r>
          <w:r w:rsidR="002F1CB3">
            <w:t xml:space="preserve"> This draft was produced by AIA software at 17:42:10 on 10/03/2015 under Order No. 1582035459 which expires on 10/02/2016, and is not for resale.</w:t>
          </w:r>
        </w:p>
        <w:p w:rsidR="00432BCB" w:rsidP="008146FE">
          <w:pPr>
            <w:pStyle w:val="AIAFooter"/>
            <w:tabs>
              <w:tab w:val="right" w:pos="9781"/>
            </w:tabs>
          </w:pPr>
          <w:r>
            <w:rPr>
              <w:b/>
              <w:bCs/>
            </w:rPr>
            <w:t>User Notes:</w:t>
          </w:r>
          <w:r w:rsidR="008146FE">
            <w:rPr>
              <w:b/>
              <w:bCs/>
            </w:rPr>
            <w:t xml:space="preserve"> </w:t>
          </w:r>
          <w:r>
            <w:tab/>
            <w:t>(3B9ADA16)</w:t>
          </w:r>
        </w:p>
      </w:tc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432BCB">
          <w:pPr>
            <w:pStyle w:val="AIAFooter"/>
            <w:jc w:val="right"/>
            <w:rPr>
              <w:b/>
              <w:bCs/>
              <w:sz w:val="20"/>
              <w:szCs w:val="20"/>
            </w:rPr>
          </w:pPr>
        </w:p>
        <w:p w:rsidR="00432BCB">
          <w:pPr>
            <w:pStyle w:val="AIAFooter"/>
            <w:ind w:left="-182" w:right="-23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fldChar w:fldCharType="begin"/>
          </w:r>
          <w:r w:rsidR="002F1CB3">
            <w:rPr>
              <w:b/>
              <w:bCs/>
              <w:sz w:val="20"/>
              <w:szCs w:val="20"/>
            </w:rPr>
            <w:instrText xml:space="preserve"> PAGE  \* Arabic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 w:rsidR="002F1CB3">
            <w:rPr>
              <w:rFonts w:ascii="Courier New" w:hAnsi="Courier New" w:cs="Courier New"/>
              <w:b/>
              <w:bCs/>
              <w:sz w:val="20"/>
              <w:szCs w:val="20"/>
            </w:rPr>
            <w:t>20</w:t>
          </w:r>
          <w:r>
            <w:rPr>
              <w:b/>
              <w:bCs/>
              <w:sz w:val="20"/>
              <w:szCs w:val="20"/>
            </w:rPr>
            <w:fldChar w:fldCharType="end"/>
          </w:r>
        </w:p>
      </w:tc>
    </w:tr>
  </w:tbl>
  <w:p w:rsidR="00432BC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32BCB">
    <w:pPr>
      <w:pStyle w:val="AIASidebar"/>
      <w:framePr w:w="2835" w:h="1327" w:hRule="exact" w:hSpace="284" w:vSpace="697" w:wrap="auto" w:vAnchor="text" w:hAnchor="page" w:x="8903" w:y="-1802" w:anchorLock="1"/>
      <w:shd w:val="clear" w:color="FFFFFF" w:fill="auto"/>
      <w:spacing w:after="0" w:line="180" w:lineRule="exact"/>
    </w:pPr>
    <w:r>
      <w:rPr>
        <w:b/>
        <w:bCs/>
        <w:caps/>
      </w:rPr>
      <w:t>Electronic copying</w:t>
    </w:r>
    <w:r>
      <w:t xml:space="preserve"> of any portion of this AIA</w:t>
    </w:r>
    <w:r>
      <w:rPr>
        <w:vertAlign w:val="superscript"/>
      </w:rPr>
      <w:t xml:space="preserve">®  </w:t>
    </w:r>
    <w:r>
      <w:t>Document to another electronic file is prohibited and constitutes a violation of copyright laws as set forth in the footer of this document.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/>
    </w:tblPr>
    <w:tblGrid>
      <w:gridCol w:w="9991"/>
      <w:gridCol w:w="450"/>
    </w:tblGrid>
    <w:tr>
      <w:tblPrEx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Ex>
      <w:trPr>
        <w:trHeight w:hRule="exact" w:val="1146"/>
      </w:trPr>
      <w:tc>
        <w:tcPr>
          <w:tcW w:w="9991" w:type="dxa"/>
          <w:tcBorders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432BCB">
          <w:pPr>
            <w:pStyle w:val="AIAFooter"/>
            <w:tabs>
              <w:tab w:val="left" w:pos="6480"/>
            </w:tabs>
            <w:spacing w:before="40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2051" type="#_x0000_t136" style="height:130.25pt;margin-left:194.4pt;margin-top:-422.15pt;mso-wrap-edited:f;position:absolute;rotation:270;width:487.6pt;z-index:-251658240" o:allowincell="f" filled="f" strokecolor="silver" strokeweight="1.5pt">
                <v:shadow color="#868686"/>
                <v:textpath style="font-family:&quot;Arial&quot;;v-text-kern:t" trim="t" fitpath="t" string="DRAFT"/>
                <o:lock v:ext="edit" aspectratio="t"/>
                <w10:anchorlock/>
              </v:shape>
            </w:pict>
          </w:r>
          <w:smartTag w:uri="urn:schemas-microsoft-com:office:smarttags" w:element="stockticker">
            <w:r w:rsidR="002F1CB3">
              <w:rPr>
                <w:b/>
                <w:bCs/>
              </w:rPr>
              <w:t>AIA</w:t>
            </w:r>
          </w:smartTag>
          <w:r w:rsidR="002F1CB3">
            <w:rPr>
              <w:b/>
              <w:bCs/>
            </w:rPr>
            <w:t xml:space="preserve"> Document </w:t>
          </w:r>
          <w:smartTag w:uri="urn:schemas-microsoft-com:office:smarttags" w:element="stockticker"/>
          <w:r w:rsidR="002F1CB3">
            <w:rPr>
              <w:b/>
              <w:bCs/>
            </w:rPr>
            <w:t>A107™</w:t>
          </w:r>
          <w:smartTag w:uri="urn:schemas-microsoft-com:office:smarttags" w:element="stockticker"/>
          <w:r w:rsidR="002F1CB3">
            <w:rPr>
              <w:b/>
              <w:bCs/>
            </w:rPr>
            <w:t xml:space="preserve"> – </w:t>
          </w:r>
          <w:smartTag w:uri="urn:schemas-microsoft-com:office:smarttags" w:element="stockticker"/>
          <w:r w:rsidR="002F1CB3">
            <w:rPr>
              <w:b/>
              <w:bCs/>
            </w:rPr>
            <w:t>2007</w:t>
          </w:r>
          <w:smartTag w:uri="urn:schemas-microsoft-com:office:smarttags" w:element="stockticker"/>
          <w:smartTag w:uri="urn:schemas-microsoft-com:office:smarttags" w:element="stockticker"/>
          <w:r w:rsidR="002F1CB3">
            <w:rPr>
              <w:b/>
              <w:bCs/>
            </w:rPr>
            <w:t>.</w:t>
          </w:r>
          <w:r w:rsidR="002F1CB3">
            <w:t xml:space="preserve"> </w:t>
          </w:r>
          <w:smartTag w:uri="urn:schemas-microsoft-com:office:smarttags" w:element="stockticker"/>
          <w:r w:rsidR="002F1CB3">
            <w:t>Copyright © 1936, 1951, 1958, 1961, 1963, 1966, 1970, 1974, 1978, 1987, 1997 and 2007 by The American Institute of Architects</w:t>
          </w:r>
          <w:r w:rsidR="002F1CB3">
            <w:rPr>
              <w:b/>
              <w:bCs/>
            </w:rPr>
            <w:t xml:space="preserve">. All rights reserved. </w:t>
          </w:r>
          <w:r w:rsidR="002F1CB3">
            <w:rPr>
              <w:b/>
              <w:bCs/>
              <w:color w:val="FF0000"/>
            </w:rPr>
            <w:t xml:space="preserve">WARNING: This </w:t>
          </w:r>
          <w:smartTag w:uri="urn:schemas-microsoft-com:office:smarttags" w:element="stockticker">
            <w:r w:rsidR="002F1CB3">
              <w:rPr>
                <w:b/>
                <w:bCs/>
                <w:color w:val="FF0000"/>
              </w:rPr>
              <w:t>AIA</w:t>
            </w:r>
          </w:smartTag>
          <w:r w:rsidR="002F1CB3">
            <w:rPr>
              <w:b/>
              <w:bCs/>
              <w:color w:val="FF0000"/>
              <w:vertAlign w:val="superscript"/>
            </w:rPr>
            <w:t xml:space="preserve">® </w:t>
          </w:r>
          <w:r w:rsidR="002F1CB3">
            <w:rPr>
              <w:b/>
              <w:bCs/>
              <w:color w:val="FF0000"/>
            </w:rPr>
            <w:t xml:space="preserve"> Document is protected by U.S. Copyright Law and International Treaties. Unauthorized reproduction or distribution of this </w:t>
          </w:r>
          <w:smartTag w:uri="urn:schemas-microsoft-com:office:smarttags" w:element="stockticker">
            <w:r w:rsidR="002F1CB3">
              <w:rPr>
                <w:b/>
                <w:bCs/>
                <w:color w:val="FF0000"/>
              </w:rPr>
              <w:t>AIA</w:t>
            </w:r>
          </w:smartTag>
          <w:r w:rsidR="002F1CB3">
            <w:rPr>
              <w:b/>
              <w:bCs/>
              <w:color w:val="FF0000"/>
              <w:vertAlign w:val="superscript"/>
            </w:rPr>
            <w:t xml:space="preserve">® </w:t>
          </w:r>
          <w:r w:rsidR="002F1CB3">
            <w:rPr>
              <w:b/>
              <w:bCs/>
              <w:color w:val="FF0000"/>
            </w:rPr>
            <w:t xml:space="preserve"> Document, or any portion of it, may result in severe civil and criminal penalties, and will be prosecuted to the maximum extent possible under the law.</w:t>
          </w:r>
          <w:r w:rsidR="002F1CB3">
            <w:t xml:space="preserve"> This draft was produced by </w:t>
          </w:r>
          <w:smartTag w:uri="urn:schemas-microsoft-com:office:smarttags" w:element="stockticker">
            <w:r w:rsidR="002F1CB3">
              <w:t>AIA</w:t>
            </w:r>
          </w:smartTag>
          <w:r w:rsidR="002F1CB3">
            <w:t xml:space="preserve"> software at </w:t>
          </w:r>
          <w:smartTag w:uri="urn:schemas-microsoft-com:office:smarttags" w:element="stockticker"/>
          <w:r w:rsidR="002F1CB3">
            <w:t xml:space="preserve">17:42:10 on </w:t>
          </w:r>
          <w:smartTag w:uri="urn:schemas-microsoft-com:office:smarttags" w:element="stockticker"/>
          <w:r w:rsidR="002F1CB3">
            <w:t>10/03/2015 under Order No.</w:t>
          </w:r>
          <w:smartTag w:uri="urn:schemas-microsoft-com:office:smarttags" w:element="stockticker"/>
          <w:r w:rsidR="002F1CB3">
            <w:t xml:space="preserve"> 1582035459 which expires on </w:t>
          </w:r>
          <w:smartTag w:uri="urn:schemas-microsoft-com:office:smarttags" w:element="stockticker"/>
          <w:r w:rsidR="002F1CB3">
            <w:t>10/02/2016, and is not for resale.</w:t>
          </w:r>
        </w:p>
        <w:p w:rsidR="00432BCB" w:rsidP="005B5AC9">
          <w:pPr>
            <w:pStyle w:val="AIAFooter"/>
            <w:tabs>
              <w:tab w:val="right" w:pos="9781"/>
            </w:tabs>
          </w:pPr>
          <w:r>
            <w:rPr>
              <w:b/>
              <w:bCs/>
            </w:rPr>
            <w:t>User Notes:</w:t>
          </w:r>
          <w:r w:rsidR="005B5AC9">
            <w:rPr>
              <w:b/>
              <w:bCs/>
            </w:rPr>
            <w:t xml:space="preserve"> </w:t>
          </w:r>
          <w:r>
            <w:tab/>
            <w:t>(3B9ADA16)</w:t>
          </w:r>
        </w:p>
      </w:tc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432BCB">
          <w:pPr>
            <w:pStyle w:val="AIAFooter"/>
            <w:jc w:val="right"/>
            <w:rPr>
              <w:b/>
              <w:bCs/>
              <w:sz w:val="20"/>
              <w:szCs w:val="20"/>
            </w:rPr>
          </w:pPr>
        </w:p>
        <w:p w:rsidR="00432BCB" w:rsidP="00A9358C">
          <w:pPr>
            <w:pStyle w:val="AIAFooter"/>
            <w:ind w:left="-182" w:right="-23"/>
            <w:jc w:val="right"/>
            <w:rPr>
              <w:b/>
              <w:bCs/>
              <w:sz w:val="20"/>
              <w:szCs w:val="20"/>
            </w:rPr>
          </w:pPr>
          <w:r w:rsidRPr="00A9358C">
            <w:rPr>
              <w:b/>
              <w:bCs/>
              <w:sz w:val="20"/>
              <w:szCs w:val="20"/>
            </w:rPr>
            <w:fldChar w:fldCharType="begin"/>
          </w:r>
          <w:r w:rsidRPr="00A9358C">
            <w:rPr>
              <w:b/>
              <w:bCs/>
              <w:sz w:val="20"/>
              <w:szCs w:val="20"/>
            </w:rPr>
            <w:instrText xml:space="preserve"> PAGE   \* MERGEFORMAT </w:instrText>
          </w:r>
          <w:r w:rsidRPr="00A9358C">
            <w:rPr>
              <w:b/>
              <w:bCs/>
              <w:sz w:val="20"/>
              <w:szCs w:val="20"/>
            </w:rPr>
            <w:fldChar w:fldCharType="separate"/>
          </w:r>
          <w:r w:rsidR="002F5209">
            <w:rPr>
              <w:rFonts w:ascii="Courier New" w:hAnsi="Courier New" w:cs="Courier New"/>
              <w:b/>
              <w:bCs/>
              <w:noProof/>
              <w:sz w:val="20"/>
              <w:szCs w:val="20"/>
            </w:rPr>
            <w:t>1</w:t>
          </w:r>
          <w:r w:rsidRPr="00A9358C">
            <w:rPr>
              <w:b/>
              <w:bCs/>
              <w:noProof/>
              <w:sz w:val="20"/>
              <w:szCs w:val="20"/>
            </w:rPr>
            <w:fldChar w:fldCharType="end"/>
          </w:r>
        </w:p>
      </w:tc>
    </w:tr>
  </w:tbl>
  <w:p w:rsidR="00432BCB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1C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1C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32BCB">
    <w:pPr>
      <w:pStyle w:val="AIASidebar"/>
      <w:framePr w:w="2608" w:h="9248" w:hRule="exact" w:hSpace="284" w:vSpace="697" w:wrap="auto" w:vAnchor="text" w:hAnchor="page" w:x="8931" w:y="2450" w:anchorLock="1"/>
      <w:spacing w:after="100" w:line="180" w:lineRule="exact"/>
    </w:pPr>
    <w:r>
      <w:rPr>
        <w:b/>
        <w:bCs/>
      </w:rPr>
      <w:t xml:space="preserve">ADDITIONS AND DELETIONS: </w:t>
    </w:r>
    <w:r>
      <w:t xml:space="preserve">The author of this document has added information needed for its completion. The author may also have revised the text of the original AIA standard form. An </w:t>
    </w:r>
    <w:r>
      <w:rPr>
        <w:i/>
        <w:iCs/>
      </w:rPr>
      <w:t xml:space="preserve">Additions and Deletions Report </w:t>
    </w:r>
    <w:r>
      <w:t>that notes added information as well as revisions to the standard form text is available from the author and should be reviewed.</w:t>
    </w:r>
  </w:p>
  <w:p w:rsidR="00432BCB">
    <w:pPr>
      <w:pStyle w:val="AIASidebar"/>
      <w:framePr w:w="2608" w:h="9248" w:hRule="exact" w:hSpace="284" w:vSpace="697" w:wrap="auto" w:vAnchor="text" w:hAnchor="page" w:x="8931" w:y="2450" w:anchorLock="1"/>
      <w:spacing w:after="100" w:line="180" w:lineRule="exact"/>
    </w:pPr>
    <w:r>
      <w:t>This document has important legal consequences. Consultation with an attorney is encouraged with respect to its completion or modification.</w:t>
    </w:r>
  </w:p>
  <w:p w:rsidR="005B5AC9">
    <w:pPr>
      <w:pStyle w:val="AIASidebar"/>
      <w:framePr w:w="2608" w:h="9248" w:hRule="exact" w:hSpace="284" w:vSpace="697" w:wrap="auto" w:vAnchor="text" w:hAnchor="page" w:x="8931" w:y="2450" w:anchorLock="1"/>
      <w:spacing w:after="100" w:line="180" w:lineRule="exact"/>
    </w:pPr>
  </w:p>
  <w:p w:rsidR="00432BCB">
    <w:pPr>
      <w:pStyle w:val="AIAAgreementHeader"/>
      <w:ind w:firstLine="191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height:22.5pt;margin-left:0;margin-top:0;mso-wrap-edited:f;position:absolute;width:96pt;z-index:-251656192" filled="f" fillcolor="white" strokecolor="silver" strokeweight="1.5pt">
          <v:shadow color="#868686"/>
          <v:textpath style="font-family:&quot;Arial&quot;;font-size:16pt;v-text-kern:t" trim="t" fitpath="t" string="DRAFT"/>
          <o:lock v:ext="edit" aspectratio="t"/>
          <w10:anchorlock/>
        </v:shape>
      </w:pict>
    </w:r>
    <w:r w:rsidR="002F1CB3">
      <w:t xml:space="preserve"> AIA</w:t>
    </w:r>
    <w:r w:rsidR="002F1CB3">
      <w:rPr>
        <w:rStyle w:val="AIAHeadingRegistered"/>
      </w:rPr>
      <w:t>®</w:t>
    </w:r>
    <w:r w:rsidR="002F1CB3">
      <w:t xml:space="preserve"> Document </w:t>
    </w:r>
    <w:r w:rsidR="002F1CB3">
      <w:t>A107</w:t>
    </w:r>
    <w:r w:rsidR="002F1CB3">
      <w:rPr>
        <w:rStyle w:val="AIAHeadingTrademark"/>
      </w:rPr>
      <w:t>TM</w:t>
    </w:r>
    <w:r w:rsidR="002F1CB3">
      <w:t xml:space="preserve"> – </w:t>
    </w:r>
    <w:r w:rsidR="002F1CB3">
      <w:t>2007</w:t>
    </w:r>
  </w:p>
  <w:p w:rsidR="00432BCB">
    <w:pPr>
      <w:pStyle w:val="AIAAgreementSubHeader1"/>
      <w:rPr>
        <w:noProof/>
      </w:rPr>
    </w:pPr>
    <w:r>
      <w:rPr>
        <w:noProof/>
      </w:rPr>
      <w:t>Standard Form of Agreement Between Owner and Contractor</w:t>
    </w:r>
    <w:r>
      <w:rPr>
        <w:b w:val="0"/>
        <w:bCs w:val="0"/>
        <w:noProof/>
      </w:rPr>
      <w:t xml:space="preserve"> for a Project of Limited Scope</w:t>
    </w:r>
  </w:p>
  <w:p w:rsidR="00432BCB">
    <w:pPr>
      <w:pStyle w:val="AIAAgreementSubHeader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trackRevision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HTML Top of Form" w:unhideWhenUsed="0"/>
    <w:lsdException w:name="HTML Bottom of Form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32BCB"/>
    <w:pPr>
      <w:keepNext/>
      <w:keepLines/>
      <w:widowControl/>
      <w:autoSpaceDE/>
      <w:autoSpaceDN/>
      <w:adjustRightInd/>
      <w:outlineLvl w:val="0"/>
    </w:pPr>
    <w:rPr>
      <w:rFonts w:ascii="Arial Narrow" w:hAnsi="Arial Narrow" w:cs="Arial Narrow"/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C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IAAgreementHeader">
    <w:name w:val="AIA Agreement Header"/>
    <w:next w:val="AIAAgreementSubHeader1"/>
    <w:uiPriority w:val="99"/>
    <w:rsid w:val="00432BCB"/>
    <w:pPr>
      <w:spacing w:before="40" w:after="0" w:line="240" w:lineRule="auto"/>
    </w:pPr>
    <w:rPr>
      <w:rFonts w:ascii="Courier New" w:hAnsi="Courier New" w:cs="Courier New"/>
      <w:b/>
      <w:bCs/>
      <w:sz w:val="44"/>
      <w:szCs w:val="44"/>
    </w:rPr>
  </w:style>
  <w:style w:type="character" w:styleId="PageNumber">
    <w:name w:val="page number"/>
    <w:basedOn w:val="DefaultParagraphFont"/>
    <w:uiPriority w:val="99"/>
    <w:rsid w:val="00432BCB"/>
  </w:style>
  <w:style w:type="paragraph" w:customStyle="1" w:styleId="AIAAgreementBodyText">
    <w:name w:val="AIA Agreement Body Text"/>
    <w:uiPriority w:val="99"/>
    <w:rsid w:val="00432BCB"/>
    <w:pPr>
      <w:tabs>
        <w:tab w:val="left" w:pos="72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TMLBottomofForm">
    <w:name w:val="HTML Bottom of Form"/>
    <w:basedOn w:val="Normal"/>
    <w:link w:val="z-BottomofFormChar"/>
    <w:hidden/>
    <w:uiPriority w:val="99"/>
    <w:rsid w:val="00432BCB"/>
    <w:pPr>
      <w:pBdr>
        <w:top w:val="double" w:sz="6" w:space="0" w:color="auto"/>
      </w:pBdr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432BCB"/>
    <w:rPr>
      <w:rFonts w:ascii="Arial" w:hAnsi="Arial" w:cs="Arial"/>
      <w:vanish/>
      <w:sz w:val="16"/>
      <w:szCs w:val="16"/>
    </w:rPr>
  </w:style>
  <w:style w:type="paragraph" w:styleId="HTMLTopofForm">
    <w:name w:val="HTML Top of Form"/>
    <w:basedOn w:val="Normal"/>
    <w:link w:val="z-TopofFormChar"/>
    <w:hidden/>
    <w:uiPriority w:val="99"/>
    <w:rsid w:val="00432BCB"/>
    <w:pPr>
      <w:pBdr>
        <w:bottom w:val="double" w:sz="6" w:space="0" w:color="auto"/>
      </w:pBdr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432BCB"/>
    <w:rPr>
      <w:rFonts w:ascii="Arial" w:hAnsi="Arial" w:cs="Arial"/>
      <w:vanish/>
      <w:sz w:val="16"/>
      <w:szCs w:val="16"/>
    </w:rPr>
  </w:style>
  <w:style w:type="paragraph" w:customStyle="1" w:styleId="AIABodyTextHanging">
    <w:name w:val="AIA Body Text Hanging"/>
    <w:basedOn w:val="AIAAgreementBodyText"/>
    <w:next w:val="AIABodyTextIndented"/>
    <w:uiPriority w:val="99"/>
    <w:rsid w:val="00432BCB"/>
    <w:pPr>
      <w:ind w:left="1188" w:hanging="468"/>
    </w:pPr>
  </w:style>
  <w:style w:type="paragraph" w:customStyle="1" w:styleId="AIAFooter">
    <w:name w:val="AIA Footer"/>
    <w:uiPriority w:val="99"/>
    <w:rsid w:val="00432BCB"/>
    <w:pPr>
      <w:spacing w:after="0" w:line="240" w:lineRule="auto"/>
    </w:pPr>
    <w:rPr>
      <w:rFonts w:ascii="Courier New" w:hAnsi="Courier New" w:cs="Courier New"/>
      <w:sz w:val="12"/>
      <w:szCs w:val="12"/>
    </w:rPr>
  </w:style>
  <w:style w:type="paragraph" w:customStyle="1" w:styleId="AIABoxedList">
    <w:name w:val="AIA Boxed List"/>
    <w:basedOn w:val="AIAAgreementBodyText"/>
    <w:uiPriority w:val="99"/>
    <w:rsid w:val="00432BCB"/>
    <w:pPr>
      <w:ind w:left="720" w:hanging="720"/>
    </w:pPr>
    <w:rPr>
      <w:b/>
      <w:bCs/>
    </w:rPr>
  </w:style>
  <w:style w:type="character" w:customStyle="1" w:styleId="AIAEmphasis">
    <w:name w:val="AIA Emphasis"/>
    <w:uiPriority w:val="99"/>
    <w:rsid w:val="00432BCB"/>
    <w:rPr>
      <w:rFonts w:ascii="Arial Narrow" w:hAnsi="Arial Narrow" w:cs="Arial Narrow"/>
      <w:b/>
      <w:bCs/>
      <w:sz w:val="20"/>
      <w:szCs w:val="20"/>
    </w:rPr>
  </w:style>
  <w:style w:type="paragraph" w:customStyle="1" w:styleId="AIAItalics">
    <w:name w:val="AIA Italics"/>
    <w:basedOn w:val="AIAAgreementBodyText"/>
    <w:next w:val="AIAAgreementBodyText"/>
    <w:uiPriority w:val="99"/>
    <w:rsid w:val="00432BCB"/>
    <w:rPr>
      <w:i/>
      <w:iCs/>
    </w:rPr>
  </w:style>
  <w:style w:type="paragraph" w:customStyle="1" w:styleId="AIABodyTextIndented">
    <w:name w:val="AIA Body Text Indented"/>
    <w:basedOn w:val="AIAAgreementBodyText"/>
    <w:uiPriority w:val="99"/>
    <w:rsid w:val="00432BCB"/>
    <w:pPr>
      <w:ind w:left="720"/>
    </w:pPr>
  </w:style>
  <w:style w:type="paragraph" w:customStyle="1" w:styleId="AIAFillPointParagraphRight">
    <w:name w:val="AIA FillPoint Paragraph Right"/>
    <w:basedOn w:val="AIAFillPointParagraph"/>
    <w:uiPriority w:val="99"/>
    <w:rsid w:val="00432BCB"/>
    <w:pPr>
      <w:jc w:val="right"/>
    </w:pPr>
  </w:style>
  <w:style w:type="character" w:customStyle="1" w:styleId="AIAHeadingRegistered">
    <w:name w:val="AIA Heading Registered"/>
    <w:uiPriority w:val="99"/>
    <w:rsid w:val="00432BCB"/>
    <w:rPr>
      <w:rFonts w:ascii="Courier New" w:hAnsi="Courier New" w:cs="Courier New"/>
      <w:position w:val="24"/>
      <w:sz w:val="20"/>
      <w:szCs w:val="20"/>
      <w:vertAlign w:val="superscript"/>
    </w:rPr>
  </w:style>
  <w:style w:type="paragraph" w:styleId="Footer">
    <w:name w:val="footer"/>
    <w:basedOn w:val="Normal"/>
    <w:link w:val="FooterChar"/>
    <w:uiPriority w:val="99"/>
    <w:rsid w:val="00432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BCB"/>
    <w:rPr>
      <w:rFonts w:ascii="Times New Roman" w:hAnsi="Times New Roman" w:cs="Times New Roman"/>
      <w:sz w:val="20"/>
      <w:szCs w:val="20"/>
    </w:rPr>
  </w:style>
  <w:style w:type="character" w:customStyle="1" w:styleId="AIAHeadingTrademark">
    <w:name w:val="AIA Heading Trademark"/>
    <w:uiPriority w:val="99"/>
    <w:rsid w:val="00432BCB"/>
    <w:rPr>
      <w:rFonts w:ascii="Courier New" w:hAnsi="Courier New" w:cs="Courier New"/>
      <w:position w:val="12"/>
      <w:sz w:val="20"/>
      <w:szCs w:val="20"/>
      <w:vertAlign w:val="superscript"/>
    </w:rPr>
  </w:style>
  <w:style w:type="paragraph" w:customStyle="1" w:styleId="AIASignatureBlock">
    <w:name w:val="AIA Signature Block"/>
    <w:basedOn w:val="AIAAgreementBodyText"/>
    <w:uiPriority w:val="99"/>
    <w:rsid w:val="00432BCB"/>
  </w:style>
  <w:style w:type="paragraph" w:customStyle="1" w:styleId="AIATableofArticles">
    <w:name w:val="AIA Table of Articles"/>
    <w:basedOn w:val="AIAAgreementBodyText"/>
    <w:next w:val="AIASubheading"/>
    <w:uiPriority w:val="99"/>
    <w:rsid w:val="00CB5189"/>
    <w:pPr>
      <w:keepNext/>
      <w:keepLines/>
      <w:tabs>
        <w:tab w:val="clear" w:pos="720"/>
      </w:tabs>
      <w:ind w:left="720" w:hanging="720"/>
    </w:pPr>
    <w:rPr>
      <w:rFonts w:ascii="Arial Narrow" w:hAnsi="Arial Narrow"/>
      <w:b/>
      <w:sz w:val="24"/>
    </w:rPr>
  </w:style>
  <w:style w:type="paragraph" w:customStyle="1" w:styleId="AIASubheading">
    <w:name w:val="AIA Subheading"/>
    <w:basedOn w:val="AIAAgreementBodyText"/>
    <w:next w:val="AIAAgreementBodyText"/>
    <w:uiPriority w:val="99"/>
    <w:rsid w:val="00432BCB"/>
    <w:pPr>
      <w:keepNext/>
      <w:keepLines/>
    </w:pPr>
    <w:rPr>
      <w:rFonts w:ascii="Arial Narrow" w:hAnsi="Arial Narrow" w:cs="Arial Narrow"/>
      <w:b/>
      <w:bCs/>
    </w:rPr>
  </w:style>
  <w:style w:type="paragraph" w:customStyle="1" w:styleId="AIAAgreementSubHeader1">
    <w:name w:val="AIA Agreement Sub Header 1"/>
    <w:next w:val="AIAAgreementSubHeader2"/>
    <w:uiPriority w:val="99"/>
    <w:rsid w:val="00432BCB"/>
    <w:pPr>
      <w:spacing w:before="240" w:after="0" w:line="240" w:lineRule="auto"/>
    </w:pPr>
    <w:rPr>
      <w:rFonts w:ascii="Courier New" w:hAnsi="Courier New" w:cs="Courier New"/>
      <w:b/>
      <w:bCs/>
      <w:i/>
      <w:iCs/>
      <w:sz w:val="28"/>
      <w:szCs w:val="28"/>
    </w:rPr>
  </w:style>
  <w:style w:type="paragraph" w:customStyle="1" w:styleId="AIAAgreementSubHeader2">
    <w:name w:val="AIA Agreement Sub Header 2"/>
    <w:uiPriority w:val="99"/>
    <w:rsid w:val="00432BCB"/>
    <w:pPr>
      <w:spacing w:after="0" w:line="240" w:lineRule="auto"/>
    </w:pPr>
    <w:rPr>
      <w:rFonts w:ascii="Courier New" w:hAnsi="Courier New" w:cs="Courier New"/>
      <w:i/>
      <w:iCs/>
      <w:sz w:val="28"/>
      <w:szCs w:val="28"/>
    </w:rPr>
  </w:style>
  <w:style w:type="paragraph" w:customStyle="1" w:styleId="AIASignatureBlockSpaceAfter">
    <w:name w:val="AIA Signature Block Space After"/>
    <w:basedOn w:val="AIASignatureBlock"/>
    <w:uiPriority w:val="99"/>
    <w:rsid w:val="00432BCB"/>
    <w:pPr>
      <w:spacing w:after="120"/>
    </w:pPr>
  </w:style>
  <w:style w:type="paragraph" w:customStyle="1" w:styleId="AIAFillPointParagraph">
    <w:name w:val="AIA FillPoint Paragraph"/>
    <w:uiPriority w:val="99"/>
    <w:rsid w:val="00432BCB"/>
    <w:pPr>
      <w:shd w:val="clear" w:color="auto" w:fill="C0C0C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IAFillPointText">
    <w:name w:val="AIA FillPoint Text"/>
    <w:uiPriority w:val="99"/>
    <w:rsid w:val="00432BCB"/>
    <w:rPr>
      <w:rFonts w:ascii="Times New Roman" w:hAnsi="Times New Roman" w:cs="Times New Roman"/>
      <w:color w:val="auto"/>
      <w:sz w:val="20"/>
      <w:szCs w:val="20"/>
      <w:u w:val="none"/>
      <w:shd w:val="clear" w:color="auto" w:fill="C0C0C0"/>
    </w:rPr>
  </w:style>
  <w:style w:type="paragraph" w:customStyle="1" w:styleId="AIAItalicsHanging">
    <w:name w:val="AIA Italics Hanging"/>
    <w:basedOn w:val="AIAItalics"/>
    <w:next w:val="AIABodyTextHanging"/>
    <w:uiPriority w:val="99"/>
    <w:rsid w:val="00432BCB"/>
    <w:pPr>
      <w:ind w:left="1191"/>
    </w:pPr>
  </w:style>
  <w:style w:type="paragraph" w:styleId="DocumentMap">
    <w:name w:val="Document Map"/>
    <w:basedOn w:val="Normal"/>
    <w:link w:val="DocumentMapChar"/>
    <w:uiPriority w:val="99"/>
    <w:rsid w:val="00432BC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2BCB"/>
    <w:rPr>
      <w:rFonts w:ascii="Tahoma" w:hAnsi="Tahoma" w:cs="Tahoma"/>
      <w:sz w:val="16"/>
      <w:szCs w:val="16"/>
    </w:rPr>
  </w:style>
  <w:style w:type="character" w:customStyle="1" w:styleId="AIAParagraphNumber">
    <w:name w:val="AIA Paragraph Number"/>
    <w:uiPriority w:val="99"/>
    <w:rsid w:val="00432BCB"/>
    <w:rPr>
      <w:rFonts w:ascii="Arial Narrow" w:hAnsi="Arial Narrow" w:cs="Arial Narrow"/>
      <w:b/>
      <w:bCs/>
      <w:sz w:val="20"/>
      <w:szCs w:val="20"/>
    </w:rPr>
  </w:style>
  <w:style w:type="paragraph" w:customStyle="1" w:styleId="AIASidebar">
    <w:name w:val="AIA Sidebar"/>
    <w:uiPriority w:val="99"/>
    <w:rsid w:val="00432BCB"/>
    <w:pPr>
      <w:spacing w:after="120" w:line="220" w:lineRule="exact"/>
    </w:pPr>
    <w:rPr>
      <w:rFonts w:ascii="Courier New" w:hAnsi="Courier New" w:cs="Courier New"/>
      <w:noProof/>
      <w:sz w:val="16"/>
      <w:szCs w:val="16"/>
    </w:rPr>
  </w:style>
  <w:style w:type="character" w:customStyle="1" w:styleId="AIAParagraphDeleted">
    <w:name w:val="AIA Paragraph Deleted"/>
    <w:uiPriority w:val="99"/>
    <w:rsid w:val="00432BCB"/>
    <w:rPr>
      <w:i/>
      <w:iCs/>
      <w:noProof/>
      <w:sz w:val="20"/>
      <w:szCs w:val="20"/>
    </w:rPr>
  </w:style>
  <w:style w:type="character" w:customStyle="1" w:styleId="AIAVariancePageNumber">
    <w:name w:val="AIA Variance Page Number"/>
    <w:uiPriority w:val="99"/>
    <w:rsid w:val="00432BCB"/>
    <w:rPr>
      <w:rFonts w:ascii="Arial Narrow" w:hAnsi="Arial Narrow" w:cs="Arial Narrow"/>
      <w:b/>
      <w:bC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432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BCB"/>
    <w:rPr>
      <w:rFonts w:ascii="Times New Roman" w:hAnsi="Times New Roman" w:cs="Times New Roman"/>
      <w:sz w:val="20"/>
      <w:szCs w:val="20"/>
    </w:rPr>
  </w:style>
  <w:style w:type="character" w:customStyle="1" w:styleId="AIACheckbox">
    <w:name w:val="AIA Checkbox"/>
    <w:basedOn w:val="DefaultParagraphFont"/>
    <w:uiPriority w:val="99"/>
    <w:rsid w:val="00432BCB"/>
    <w:rPr>
      <w:rFonts w:ascii="Arial" w:hAnsi="Arial" w:cs="Arial"/>
      <w:sz w:val="20"/>
      <w:szCs w:val="20"/>
    </w:rPr>
  </w:style>
  <w:style w:type="paragraph" w:customStyle="1" w:styleId="AIADistributionLabel">
    <w:name w:val="AIA Distribution Label"/>
    <w:basedOn w:val="AIAAgreementBodyText"/>
    <w:uiPriority w:val="99"/>
    <w:rsid w:val="00432BCB"/>
    <w:pPr>
      <w:jc w:val="right"/>
    </w:pPr>
    <w:rPr>
      <w:rFonts w:ascii="Arial Narrow" w:hAnsi="Arial Narrow" w:cs="Arial Narrow"/>
    </w:rPr>
  </w:style>
  <w:style w:type="character" w:customStyle="1" w:styleId="AIAFillPointCheckbox">
    <w:name w:val="AIA FillPoint Checkbox"/>
    <w:basedOn w:val="DefaultParagraphFont"/>
    <w:uiPriority w:val="99"/>
    <w:rsid w:val="00432BCB"/>
    <w:rPr>
      <w:rFonts w:ascii="Arial Narrow" w:hAnsi="Arial Narrow" w:cs="Arial Narrow"/>
      <w:b/>
      <w:bCs/>
      <w:caps/>
      <w:sz w:val="22"/>
      <w:szCs w:val="22"/>
      <w:shd w:val="clear" w:color="C0C0C0" w:fill="C0C0C0"/>
    </w:rPr>
  </w:style>
  <w:style w:type="paragraph" w:customStyle="1" w:styleId="AIABodyTextHangingSub">
    <w:name w:val="AIA Body Text Hanging Sub"/>
    <w:basedOn w:val="AIAAgreementBodyText"/>
    <w:uiPriority w:val="99"/>
    <w:rsid w:val="00432BCB"/>
    <w:pPr>
      <w:ind w:left="2160" w:hanging="720"/>
    </w:pPr>
  </w:style>
  <w:style w:type="paragraph" w:customStyle="1" w:styleId="AIABodyTextIndentedSub">
    <w:name w:val="AIA Body Text Indented Sub"/>
    <w:basedOn w:val="AIAAgreementBodyText"/>
    <w:uiPriority w:val="99"/>
    <w:rsid w:val="00432BCB"/>
    <w:pPr>
      <w:ind w:left="1134"/>
    </w:pPr>
  </w:style>
  <w:style w:type="character" w:customStyle="1" w:styleId="AIAItalicsChar">
    <w:name w:val="AIA Italics Char"/>
    <w:basedOn w:val="DefaultParagraphFont"/>
    <w:uiPriority w:val="99"/>
    <w:rsid w:val="007D59D5"/>
    <w:rPr>
      <w:i/>
      <w:iCs/>
    </w:rPr>
  </w:style>
  <w:style w:type="paragraph" w:customStyle="1" w:styleId="AIAIndexBold">
    <w:name w:val="AIA Index Bold"/>
    <w:basedOn w:val="AIAAgreementBodyText"/>
    <w:next w:val="AIAAgreementBodyText"/>
    <w:uiPriority w:val="99"/>
    <w:rsid w:val="00DF1765"/>
    <w:pPr>
      <w:widowControl w:val="0"/>
      <w:tabs>
        <w:tab w:val="clear" w:pos="720"/>
      </w:tabs>
      <w:autoSpaceDE w:val="0"/>
      <w:autoSpaceDN w:val="0"/>
      <w:adjustRightInd w:val="0"/>
    </w:pPr>
    <w:rPr>
      <w:rFonts w:eastAsia="Times New Roman"/>
      <w:b/>
      <w:bCs/>
      <w:sz w:val="24"/>
      <w:szCs w:val="24"/>
    </w:rPr>
  </w:style>
  <w:style w:type="character" w:customStyle="1" w:styleId="AIAIndexBoldChar">
    <w:name w:val="AIA Index Bold Char"/>
    <w:uiPriority w:val="99"/>
    <w:rsid w:val="00DF1765"/>
    <w:rPr>
      <w:b/>
      <w:bCs/>
    </w:rPr>
  </w:style>
  <w:style w:type="character" w:customStyle="1" w:styleId="AIAIndexBoldChar1">
    <w:name w:val="AIA Index Bold Char1"/>
    <w:uiPriority w:val="99"/>
    <w:rsid w:val="00DF1765"/>
    <w:rPr>
      <w:b/>
      <w:bCs/>
    </w:rPr>
  </w:style>
  <w:style w:type="character" w:customStyle="1" w:styleId="AIAIndexBoldChar2">
    <w:name w:val="AIA Index Bold Char2"/>
    <w:uiPriority w:val="99"/>
    <w:rsid w:val="00DF1765"/>
    <w:rPr>
      <w:b/>
      <w:bCs/>
    </w:rPr>
  </w:style>
  <w:style w:type="character" w:styleId="Hyperlink">
    <w:name w:val="Hyperlink"/>
    <w:uiPriority w:val="99"/>
    <w:unhideWhenUsed/>
    <w:rsid w:val="002F5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AIA Contract Document</dc:subject>
  <dc:creator>The American Institute of Architects</dc:creator>
  <cp:lastModifiedBy>afroz mohammed</cp:lastModifiedBy>
  <cp:revision>16</cp:revision>
  <cp:lastPrinted>2003-07-03T17:19:00Z</cp:lastPrinted>
  <dcterms:created xsi:type="dcterms:W3CDTF">2011-07-22T08:22:00Z</dcterms:created>
  <dcterms:modified xsi:type="dcterms:W3CDTF">2013-12-11T12:28:00Z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A_CreationVersion">
    <vt:lpwstr>5.0</vt:lpwstr>
  </property>
  <property fmtid="{D5CDD505-2E9C-101B-9397-08002B2CF9AE}" pid="3" name="AIA_DraftType">
    <vt:lpwstr>11</vt:lpwstr>
  </property>
  <property fmtid="{D5CDD505-2E9C-101B-9397-08002B2CF9AE}" pid="4" name="AIA_ManifestFile">
    <vt:lpwstr>A107-2007</vt:lpwstr>
  </property>
  <property fmtid="{D5CDD505-2E9C-101B-9397-08002B2CF9AE}" pid="5" name="AIA_Random_Key">
    <vt:lpwstr>ACD5Checksum</vt:lpwstr>
  </property>
  <property fmtid="{D5CDD505-2E9C-101B-9397-08002B2CF9AE}" pid="6" name="AIA_TemplateCode">
    <vt:lpwstr>A107-2007</vt:lpwstr>
  </property>
  <property fmtid="{D5CDD505-2E9C-101B-9397-08002B2CF9AE}" pid="7" name="AIA_UserNotes">
    <vt:lpwstr/>
  </property>
  <property fmtid="{D5CDD505-2E9C-101B-9397-08002B2CF9AE}" pid="8" name="FileFrom">
    <vt:lpwstr>\AIA Common\~Base</vt:lpwstr>
  </property>
  <property fmtid="{D5CDD505-2E9C-101B-9397-08002B2CF9AE}" pid="9" name="SourceFileName">
    <vt:lpwstr>Working Draft Livery.rtf</vt:lpwstr>
  </property>
</Properties>
</file>