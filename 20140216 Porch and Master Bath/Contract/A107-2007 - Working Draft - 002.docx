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6.0.0 -->
  <w:body>
    <w:p w:rsidR="00432BCB">
      <w:pPr>
        <w:pStyle w:val="AIAAgreementBodyText"/>
        <w:rPr>
          <w:sz w:val="4"/>
          <w:szCs w:val="4"/>
        </w:rPr>
        <w:sectPr w:rsidSect="003A7C5E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 w:code="1"/>
          <w:pgMar w:top="1008" w:right="619" w:bottom="864" w:left="1440" w:header="965" w:footer="0" w:gutter="0"/>
          <w:pgNumType w:start="1"/>
          <w:cols w:space="720"/>
          <w:noEndnote/>
          <w:titlePg/>
          <w:docGrid w:linePitch="272"/>
        </w:sectPr>
      </w:pPr>
      <w:bookmarkStart w:id="0" w:name="_GoBack"/>
      <w:bookmarkEnd w:id="0"/>
    </w:p>
    <w:p>
      <w:pPr>
        <w:pStyle w:val="AIAAgreementBodyText"/>
        <w:wordWrap/>
      </w:pPr>
      <w:r>
        <w:rPr>
          <w:rStyle w:val="AIAEmphasis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bookmarkStart w:id="1" w:name="bm_ContractDateDayWordsRanked"/>
      <w:r>
        <w:t>«</w:t>
      </w:r>
      <w:ins w:id="2" w:author="VarianceCheckAuthor" w:date="2015-10-04T00:00:00Z">
        <w:r>
          <w:rPr>
            <w:rStyle w:val="AIAFillPointText"/>
            <w:color w:val="000000"/>
          </w:rPr>
          <w:t>Third</w:t>
        </w:r>
      </w:ins>
      <w:r>
        <w:t>»</w:t>
      </w:r>
      <w:bookmarkEnd w:id="1"/>
      <w:r>
        <w:rPr>
          <w:rStyle w:val="AIAAgreementBodyText"/>
        </w:rPr>
        <w:t xml:space="preserve"> </w:t>
      </w:r>
      <w:r>
        <w:rPr>
          <w:rStyle w:val="AIAAgreementBodyText"/>
        </w:rPr>
        <w:t>day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bookmarkStart w:id="3" w:name="bm_ContractDateMonthWords"/>
      <w:r>
        <w:t>«</w:t>
      </w:r>
      <w:ins w:id="4" w:author="VarianceCheckAuthor" w:date="2015-10-04T00:00:00Z">
        <w:r>
          <w:rPr>
            <w:rStyle w:val="AIAFillPointText"/>
            <w:color w:val="000000"/>
          </w:rPr>
          <w:t>October</w:t>
        </w:r>
      </w:ins>
      <w:r>
        <w:t>»</w:t>
      </w:r>
      <w:bookmarkEnd w:id="3"/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year</w:t>
      </w:r>
      <w:r>
        <w:rPr>
          <w:rStyle w:val="AIAAgreementBodyText"/>
        </w:rPr>
        <w:t xml:space="preserve"> </w:t>
      </w:r>
      <w:bookmarkStart w:id="5" w:name="bm_ContractDateYearWords"/>
      <w:r>
        <w:t>«</w:t>
      </w:r>
      <w:ins w:id="6" w:author="VarianceCheckAuthor" w:date="2015-10-04T00:00:00Z">
        <w:r>
          <w:rPr>
            <w:rStyle w:val="AIAFillPointText"/>
            <w:color w:val="000000"/>
          </w:rPr>
          <w:t>Two</w:t>
        </w:r>
      </w:ins>
      <w:ins w:id="7" w:author="VarianceCheckAuthor" w:date="2015-10-04T00:00:00Z">
        <w:r>
          <w:rPr>
            <w:rStyle w:val="AIAFillPointText"/>
            <w:color w:val="000000"/>
          </w:rPr>
          <w:t xml:space="preserve"> </w:t>
        </w:r>
      </w:ins>
      <w:ins w:id="8" w:author="VarianceCheckAuthor" w:date="2015-10-04T00:00:00Z">
        <w:r>
          <w:rPr>
            <w:rStyle w:val="AIAFillPointText"/>
            <w:color w:val="000000"/>
          </w:rPr>
          <w:t>Thousand</w:t>
        </w:r>
      </w:ins>
      <w:ins w:id="9" w:author="VarianceCheckAuthor" w:date="2015-10-04T00:00:00Z">
        <w:r>
          <w:rPr>
            <w:rStyle w:val="AIAFillPointText"/>
            <w:color w:val="000000"/>
          </w:rPr>
          <w:t xml:space="preserve"> </w:t>
        </w:r>
      </w:ins>
      <w:ins w:id="10" w:author="VarianceCheckAuthor" w:date="2015-10-04T00:00:00Z">
        <w:r>
          <w:rPr>
            <w:rStyle w:val="AIAFillPointText"/>
            <w:color w:val="000000"/>
          </w:rPr>
          <w:t>Fifteen</w:t>
        </w:r>
      </w:ins>
      <w:r>
        <w:t>»</w:t>
      </w:r>
      <w:bookmarkEnd w:id="5"/>
    </w:p>
    <w:p>
      <w:pPr>
        <w:pStyle w:val="AIAItalics"/>
        <w:wordWrap/>
      </w:pPr>
      <w:r>
        <w:rPr>
          <w:rStyle w:val="AIAItalics"/>
        </w:rPr>
        <w:t>(In</w:t>
      </w:r>
      <w:r>
        <w:rPr>
          <w:rStyle w:val="AIAItalics"/>
        </w:rPr>
        <w:t xml:space="preserve"> </w:t>
      </w:r>
      <w:r>
        <w:rPr>
          <w:rStyle w:val="AIAItalics"/>
        </w:rPr>
        <w:t>words,</w:t>
      </w:r>
      <w:r>
        <w:rPr>
          <w:rStyle w:val="AIAItalics"/>
        </w:rPr>
        <w:t xml:space="preserve"> </w:t>
      </w:r>
      <w:r>
        <w:rPr>
          <w:rStyle w:val="AIAItalics"/>
        </w:rPr>
        <w:t>indicate</w:t>
      </w:r>
      <w:r>
        <w:rPr>
          <w:rStyle w:val="AIAItalics"/>
        </w:rPr>
        <w:t xml:space="preserve"> </w:t>
      </w:r>
      <w:r>
        <w:rPr>
          <w:rStyle w:val="AIAItalics"/>
        </w:rPr>
        <w:t>day,</w:t>
      </w:r>
      <w:r>
        <w:rPr>
          <w:rStyle w:val="AIAItalics"/>
        </w:rPr>
        <w:t xml:space="preserve"> </w:t>
      </w:r>
      <w:r>
        <w:rPr>
          <w:rStyle w:val="AIAItalics"/>
        </w:rPr>
        <w:t>month</w:t>
      </w:r>
      <w:r>
        <w:rPr>
          <w:rStyle w:val="AIAItalics"/>
        </w:rPr>
        <w:t xml:space="preserve"> </w:t>
      </w:r>
      <w:r>
        <w:rPr>
          <w:rStyle w:val="AIAItalics"/>
        </w:rPr>
        <w:t>and</w:t>
      </w:r>
      <w:r>
        <w:rPr>
          <w:rStyle w:val="AIAItalics"/>
        </w:rPr>
        <w:t xml:space="preserve"> </w:t>
      </w:r>
      <w:r>
        <w:rPr>
          <w:rStyle w:val="AIAItalics"/>
        </w:rPr>
        <w:t>year.)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Emphasis"/>
        </w:rPr>
        <w:t>BETWEEN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Owner:</w:t>
      </w:r>
    </w:p>
    <w:p>
      <w:pPr>
        <w:pStyle w:val="AIAItalics"/>
        <w:wordWrap/>
      </w:pPr>
      <w:r>
        <w:rPr>
          <w:rStyle w:val="AIAItalics"/>
        </w:rPr>
        <w:t>(Name,</w:t>
      </w:r>
      <w:r>
        <w:rPr>
          <w:rStyle w:val="AIAItalics"/>
        </w:rPr>
        <w:t xml:space="preserve"> </w:t>
      </w:r>
      <w:r>
        <w:rPr>
          <w:rStyle w:val="AIAItalics"/>
        </w:rPr>
        <w:t>legal</w:t>
      </w:r>
      <w:r>
        <w:rPr>
          <w:rStyle w:val="AIAItalics"/>
        </w:rPr>
        <w:t xml:space="preserve"> </w:t>
      </w:r>
      <w:r>
        <w:rPr>
          <w:rStyle w:val="AIAItalics"/>
        </w:rPr>
        <w:t>status,</w:t>
      </w:r>
      <w:r>
        <w:rPr>
          <w:rStyle w:val="AIAItalics"/>
        </w:rPr>
        <w:t xml:space="preserve"> </w:t>
      </w:r>
      <w:r>
        <w:rPr>
          <w:rStyle w:val="AIAItalics"/>
        </w:rPr>
        <w:t>address</w:t>
      </w:r>
      <w:r>
        <w:rPr>
          <w:rStyle w:val="AIAItalics"/>
        </w:rPr>
        <w:t xml:space="preserve"> </w:t>
      </w:r>
      <w:r>
        <w:rPr>
          <w:rStyle w:val="AIAItalics"/>
        </w:rPr>
        <w:t>and</w:t>
      </w:r>
      <w:r>
        <w:rPr>
          <w:rStyle w:val="AIAItalics"/>
        </w:rPr>
        <w:t xml:space="preserve"> </w:t>
      </w:r>
      <w:r>
        <w:rPr>
          <w:rStyle w:val="AIAItalics"/>
        </w:rPr>
        <w:t>other</w:t>
      </w:r>
      <w:r>
        <w:rPr>
          <w:rStyle w:val="AIAItalics"/>
        </w:rPr>
        <w:t xml:space="preserve"> </w:t>
      </w:r>
      <w:r>
        <w:rPr>
          <w:rStyle w:val="AIAItalics"/>
        </w:rPr>
        <w:t>information)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11" w:name="bm_OwnerFullFirmName"/>
      <w:r>
        <w:t>«</w:t>
      </w:r>
      <w:ins w:id="12" w:author="VarianceCheckAuthor" w:date="2015-10-04T00:00:00Z">
        <w:r>
          <w:rPr>
            <w:rStyle w:val="AIAFillPointParagraph"/>
            <w:color w:val="000000"/>
          </w:rPr>
          <w:t>Brandon</w:t>
        </w:r>
      </w:ins>
      <w:ins w:id="13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4" w:author="VarianceCheckAuthor" w:date="2015-10-04T00:00:00Z">
        <w:r>
          <w:rPr>
            <w:rStyle w:val="AIAFillPointParagraph"/>
            <w:color w:val="000000"/>
          </w:rPr>
          <w:t>D.</w:t>
        </w:r>
      </w:ins>
      <w:ins w:id="15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6" w:author="VarianceCheckAuthor" w:date="2015-10-04T00:00:00Z">
        <w:r>
          <w:rPr>
            <w:rStyle w:val="AIAFillPointParagraph"/>
            <w:color w:val="000000"/>
          </w:rPr>
          <w:t>Gallas</w:t>
        </w:r>
      </w:ins>
      <w:r>
        <w:t>»</w:t>
      </w:r>
      <w:bookmarkEnd w:id="11"/>
      <w:bookmarkStart w:id="17" w:name="bm_OwnerLegalEntity"/>
      <w:r>
        <w:t>«</w:t>
      </w:r>
      <w:ins w:id="18" w:author="VarianceCheckAuthor" w:date="2015-10-04T00:00:00Z">
        <w:r>
          <w:rPr>
            <w:rStyle w:val="AIAFillPointParagraph"/>
            <w:color w:val="000000"/>
          </w:rPr>
          <w:t>,</w:t>
        </w:r>
      </w:ins>
      <w:ins w:id="19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0" w:author="VarianceCheckAuthor" w:date="2015-10-04T00:00:00Z">
        <w:r>
          <w:rPr>
            <w:rStyle w:val="AIAFillPointParagraph"/>
            <w:color w:val="000000"/>
          </w:rPr>
          <w:t> </w:t>
        </w:r>
      </w:ins>
      <w:ins w:id="21" w:author="VarianceCheckAuthor" w:date="2015-10-04T00:00:00Z">
        <w:r>
          <w:rPr>
            <w:rStyle w:val="AIAFillPointParagraph"/>
            <w:color w:val="000000"/>
          </w:rPr>
          <w:t>Homeowner</w:t>
        </w:r>
      </w:ins>
      <w:r>
        <w:t>»</w:t>
      </w:r>
      <w:bookmarkEnd w:id="17"/>
    </w:p>
    <w:p>
      <w:pPr>
        <w:pStyle w:val="AIAFillPointParagraph"/>
        <w:wordWrap/>
      </w:pPr>
      <w:bookmarkStart w:id="22" w:name="bm_OwnerLongAddress"/>
      <w:r>
        <w:t>«</w:t>
      </w:r>
      <w:ins w:id="23" w:author="VarianceCheckAuthor" w:date="2015-10-04T00:00:00Z">
        <w:r>
          <w:rPr>
            <w:rStyle w:val="AIAFillPointParagraph"/>
            <w:color w:val="000000"/>
          </w:rPr>
          <w:t>4430</w:t>
        </w:r>
      </w:ins>
      <w:ins w:id="2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5" w:author="VarianceCheckAuthor" w:date="2015-10-04T00:00:00Z">
        <w:r>
          <w:rPr>
            <w:rStyle w:val="AIAFillPointParagraph"/>
            <w:color w:val="000000"/>
          </w:rPr>
          <w:t>9th</w:t>
        </w:r>
      </w:ins>
      <w:ins w:id="2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7" w:author="VarianceCheckAuthor" w:date="2015-10-04T00:00:00Z">
        <w:r>
          <w:rPr>
            <w:rStyle w:val="AIAFillPointParagraph"/>
            <w:color w:val="000000"/>
          </w:rPr>
          <w:t>St</w:t>
        </w:r>
      </w:ins>
      <w:ins w:id="2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9" w:author="VarianceCheckAuthor" w:date="2015-10-04T00:00:00Z">
        <w:r>
          <w:rPr>
            <w:rStyle w:val="AIAFillPointParagraph"/>
            <w:color w:val="000000"/>
          </w:rPr>
          <w:t>NW</w:t>
        </w:r>
      </w:ins>
    </w:p>
    <w:p>
      <w:pPr>
        <w:pStyle w:val="AIAFillPointParagraph"/>
        <w:wordWrap/>
      </w:pPr>
      <w:ins w:id="30" w:author="VarianceCheckAuthor" w:date="2015-10-04T00:00:00Z">
        <w:r>
          <w:rPr>
            <w:rStyle w:val="AIAFillPointParagraph"/>
            <w:color w:val="000000"/>
          </w:rPr>
          <w:t>Washington</w:t>
        </w:r>
      </w:ins>
      <w:ins w:id="31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2" w:author="VarianceCheckAuthor" w:date="2015-10-04T00:00:00Z">
        <w:r>
          <w:rPr>
            <w:rStyle w:val="AIAFillPointParagraph"/>
            <w:color w:val="000000"/>
          </w:rPr>
          <w:t>DC</w:t>
        </w:r>
      </w:ins>
      <w:ins w:id="33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4" w:author="VarianceCheckAuthor" w:date="2015-10-04T00:00:00Z">
        <w:r>
          <w:rPr>
            <w:rStyle w:val="AIAFillPointParagraph"/>
            <w:color w:val="000000"/>
          </w:rPr>
          <w:t>20011</w:t>
        </w:r>
      </w:ins>
      <w:r>
        <w:t>»</w:t>
      </w:r>
      <w:bookmarkEnd w:id="22"/>
    </w:p>
    <w:p>
      <w:pPr>
        <w:pStyle w:val="AIAFillPointParagraph"/>
        <w:wordWrap/>
      </w:pPr>
      <w:bookmarkStart w:id="35" w:name="bm_OwnerTelephone"/>
      <w:r>
        <w:t>«</w:t>
      </w:r>
      <w:ins w:id="36" w:author="VarianceCheckAuthor" w:date="2015-10-04T00:00:00Z">
        <w:r>
          <w:rPr>
            <w:rStyle w:val="AIAFillPointParagraph"/>
            <w:color w:val="000000"/>
          </w:rPr>
          <w:t>Telephone</w:t>
        </w:r>
      </w:ins>
      <w:ins w:id="37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8" w:author="VarianceCheckAuthor" w:date="2015-10-04T00:00:00Z">
        <w:r>
          <w:rPr>
            <w:rStyle w:val="AIAFillPointParagraph"/>
            <w:color w:val="000000"/>
          </w:rPr>
          <w:t>Number:</w:t>
        </w:r>
      </w:ins>
      <w:ins w:id="39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0" w:author="VarianceCheckAuthor" w:date="2015-10-04T00:00:00Z">
        <w:r>
          <w:rPr>
            <w:rStyle w:val="AIAFillPointParagraph"/>
            <w:color w:val="000000"/>
          </w:rPr>
          <w:t> </w:t>
        </w:r>
      </w:ins>
      <w:ins w:id="41" w:author="VarianceCheckAuthor" w:date="2015-10-04T00:00:00Z">
        <w:r>
          <w:rPr>
            <w:rStyle w:val="AIAFillPointParagraph"/>
            <w:color w:val="000000"/>
          </w:rPr>
          <w:t>202-905-1661</w:t>
        </w:r>
      </w:ins>
      <w:r>
        <w:t>»</w:t>
      </w:r>
      <w:bookmarkEnd w:id="35"/>
    </w:p>
    <w:p>
      <w:pPr>
        <w:pStyle w:val="AIAFillPointParagraph"/>
        <w:wordWrap/>
      </w:pPr>
      <w:bookmarkStart w:id="42" w:name="bm_OwnerFax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42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Contractor:</w:t>
      </w:r>
    </w:p>
    <w:p>
      <w:pPr>
        <w:pStyle w:val="AIAItalics"/>
        <w:wordWrap/>
      </w:pPr>
      <w:r>
        <w:rPr>
          <w:rStyle w:val="AIAItalics"/>
        </w:rPr>
        <w:t>(Name,</w:t>
      </w:r>
      <w:r>
        <w:rPr>
          <w:rStyle w:val="AIAItalics"/>
        </w:rPr>
        <w:t xml:space="preserve"> </w:t>
      </w:r>
      <w:r>
        <w:rPr>
          <w:rStyle w:val="AIAItalics"/>
        </w:rPr>
        <w:t>legal</w:t>
      </w:r>
      <w:r>
        <w:rPr>
          <w:rStyle w:val="AIAItalics"/>
        </w:rPr>
        <w:t xml:space="preserve"> </w:t>
      </w:r>
      <w:r>
        <w:rPr>
          <w:rStyle w:val="AIAItalics"/>
        </w:rPr>
        <w:t>status,</w:t>
      </w:r>
      <w:r>
        <w:rPr>
          <w:rStyle w:val="AIAItalics"/>
        </w:rPr>
        <w:t xml:space="preserve"> </w:t>
      </w:r>
      <w:r>
        <w:rPr>
          <w:rStyle w:val="AIAItalics"/>
        </w:rPr>
        <w:t>address</w:t>
      </w:r>
      <w:r>
        <w:rPr>
          <w:rStyle w:val="AIAItalics"/>
        </w:rPr>
        <w:t xml:space="preserve"> </w:t>
      </w:r>
      <w:r>
        <w:rPr>
          <w:rStyle w:val="AIAItalics"/>
        </w:rPr>
        <w:t>and</w:t>
      </w:r>
      <w:r>
        <w:rPr>
          <w:rStyle w:val="AIAItalics"/>
        </w:rPr>
        <w:t xml:space="preserve"> </w:t>
      </w:r>
      <w:r>
        <w:rPr>
          <w:rStyle w:val="AIAItalics"/>
        </w:rPr>
        <w:t>other</w:t>
      </w:r>
      <w:r>
        <w:rPr>
          <w:rStyle w:val="AIAItalics"/>
        </w:rPr>
        <w:t xml:space="preserve"> </w:t>
      </w:r>
      <w:r>
        <w:rPr>
          <w:rStyle w:val="AIAItalics"/>
        </w:rPr>
        <w:t>information)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43" w:name="bm_ContractorFullFirmName"/>
      <w:r>
        <w:t>«</w:t>
      </w:r>
      <w:ins w:id="44" w:author="VarianceCheckAuthor" w:date="2015-10-04T00:00:00Z">
        <w:r>
          <w:rPr>
            <w:rStyle w:val="AIAFillPointParagraph"/>
            <w:color w:val="000000"/>
          </w:rPr>
          <w:t>Oscar</w:t>
        </w:r>
      </w:ins>
      <w:ins w:id="45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6" w:author="VarianceCheckAuthor" w:date="2015-10-04T00:00:00Z">
        <w:r>
          <w:rPr>
            <w:rStyle w:val="AIAFillPointParagraph"/>
            <w:color w:val="000000"/>
          </w:rPr>
          <w:t>Flores</w:t>
        </w:r>
      </w:ins>
      <w:r>
        <w:t>»</w:t>
      </w:r>
      <w:bookmarkEnd w:id="43"/>
      <w:bookmarkStart w:id="47" w:name="bm_ContractorLegalEntity"/>
      <w:r>
        <w:t>«</w:t>
      </w:r>
      <w:ins w:id="48" w:author="VarianceCheckAuthor" w:date="2015-10-04T00:00:00Z">
        <w:r>
          <w:rPr>
            <w:rStyle w:val="AIAFillPointParagraph"/>
            <w:color w:val="000000"/>
          </w:rPr>
          <w:t>,</w:t>
        </w:r>
      </w:ins>
      <w:ins w:id="49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50" w:author="VarianceCheckAuthor" w:date="2015-10-04T00:00:00Z">
        <w:r>
          <w:rPr>
            <w:rStyle w:val="AIAFillPointParagraph"/>
            <w:color w:val="000000"/>
          </w:rPr>
          <w:t> </w:t>
        </w:r>
      </w:ins>
      <w:ins w:id="51" w:author="VarianceCheckAuthor" w:date="2015-10-04T00:00:00Z">
        <w:r>
          <w:rPr>
            <w:rStyle w:val="AIAFillPointParagraph"/>
            <w:color w:val="000000"/>
          </w:rPr>
          <w:t>OMF</w:t>
        </w:r>
      </w:ins>
      <w:ins w:id="5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53" w:author="VarianceCheckAuthor" w:date="2015-10-04T00:00:00Z">
        <w:r>
          <w:rPr>
            <w:rStyle w:val="AIAFillPointParagraph"/>
            <w:color w:val="000000"/>
          </w:rPr>
          <w:t>Contractors,</w:t>
        </w:r>
      </w:ins>
      <w:ins w:id="5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55" w:author="VarianceCheckAuthor" w:date="2015-10-04T00:00:00Z">
        <w:r>
          <w:rPr>
            <w:rStyle w:val="AIAFillPointParagraph"/>
            <w:color w:val="000000"/>
          </w:rPr>
          <w:t>Inc.</w:t>
        </w:r>
      </w:ins>
      <w:r>
        <w:t>»</w:t>
      </w:r>
      <w:bookmarkEnd w:id="47"/>
    </w:p>
    <w:p>
      <w:pPr>
        <w:pStyle w:val="AIAFillPointParagraph"/>
        <w:wordWrap/>
      </w:pPr>
      <w:bookmarkStart w:id="56" w:name="bm_ContractorLongAddress"/>
      <w:r>
        <w:t>«</w:t>
      </w:r>
      <w:ins w:id="57" w:author="VarianceCheckAuthor" w:date="2015-10-04T00:00:00Z">
        <w:r>
          <w:rPr>
            <w:rStyle w:val="AIAFillPointParagraph"/>
            <w:color w:val="000000"/>
          </w:rPr>
          <w:t>4700</w:t>
        </w:r>
      </w:ins>
      <w:ins w:id="5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59" w:author="VarianceCheckAuthor" w:date="2015-10-04T00:00:00Z">
        <w:r>
          <w:rPr>
            <w:rStyle w:val="AIAFillPointParagraph"/>
            <w:color w:val="000000"/>
          </w:rPr>
          <w:t>Walden</w:t>
        </w:r>
      </w:ins>
      <w:ins w:id="60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61" w:author="VarianceCheckAuthor" w:date="2015-10-04T00:00:00Z">
        <w:r>
          <w:rPr>
            <w:rStyle w:val="AIAFillPointParagraph"/>
            <w:color w:val="000000"/>
          </w:rPr>
          <w:t>Lane</w:t>
        </w:r>
      </w:ins>
      <w:ins w:id="6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63" w:author="VarianceCheckAuthor" w:date="2015-10-04T00:00:00Z">
        <w:r>
          <w:rPr>
            <w:rStyle w:val="AIAFillPointParagraph"/>
            <w:color w:val="000000"/>
          </w:rPr>
          <w:t>Ste.</w:t>
        </w:r>
      </w:ins>
      <w:ins w:id="6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65" w:author="VarianceCheckAuthor" w:date="2015-10-04T00:00:00Z">
        <w:r>
          <w:rPr>
            <w:rStyle w:val="AIAFillPointParagraph"/>
            <w:color w:val="000000"/>
          </w:rPr>
          <w:t>"E"</w:t>
        </w:r>
      </w:ins>
    </w:p>
    <w:p>
      <w:pPr>
        <w:pStyle w:val="AIAFillPointParagraph"/>
        <w:wordWrap/>
      </w:pPr>
      <w:ins w:id="66" w:author="VarianceCheckAuthor" w:date="2015-10-04T00:00:00Z">
        <w:r>
          <w:rPr>
            <w:rStyle w:val="AIAFillPointParagraph"/>
            <w:color w:val="000000"/>
          </w:rPr>
          <w:t>Lanham</w:t>
        </w:r>
      </w:ins>
      <w:ins w:id="67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68" w:author="VarianceCheckAuthor" w:date="2015-10-04T00:00:00Z">
        <w:r>
          <w:rPr>
            <w:rStyle w:val="AIAFillPointParagraph"/>
            <w:color w:val="000000"/>
          </w:rPr>
          <w:t>MD</w:t>
        </w:r>
      </w:ins>
      <w:ins w:id="69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70" w:author="VarianceCheckAuthor" w:date="2015-10-04T00:00:00Z">
        <w:r>
          <w:rPr>
            <w:rStyle w:val="AIAFillPointParagraph"/>
            <w:color w:val="000000"/>
          </w:rPr>
          <w:t>20706</w:t>
        </w:r>
      </w:ins>
      <w:r>
        <w:t>»</w:t>
      </w:r>
      <w:bookmarkEnd w:id="56"/>
    </w:p>
    <w:p>
      <w:pPr>
        <w:pStyle w:val="AIAFillPointParagraph"/>
        <w:wordWrap/>
      </w:pPr>
      <w:bookmarkStart w:id="71" w:name="bm_ContractorTelephone"/>
      <w:r>
        <w:t>«</w:t>
      </w:r>
      <w:ins w:id="72" w:author="VarianceCheckAuthor" w:date="2015-10-04T00:00:00Z">
        <w:r>
          <w:rPr>
            <w:rStyle w:val="AIAFillPointParagraph"/>
            <w:color w:val="000000"/>
          </w:rPr>
          <w:t>Telephone</w:t>
        </w:r>
      </w:ins>
      <w:ins w:id="73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74" w:author="VarianceCheckAuthor" w:date="2015-10-04T00:00:00Z">
        <w:r>
          <w:rPr>
            <w:rStyle w:val="AIAFillPointParagraph"/>
            <w:color w:val="000000"/>
          </w:rPr>
          <w:t>Number:</w:t>
        </w:r>
      </w:ins>
      <w:ins w:id="75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76" w:author="VarianceCheckAuthor" w:date="2015-10-04T00:00:00Z">
        <w:r>
          <w:rPr>
            <w:rStyle w:val="AIAFillPointParagraph"/>
            <w:color w:val="000000"/>
          </w:rPr>
          <w:t> </w:t>
        </w:r>
      </w:ins>
      <w:ins w:id="77" w:author="VarianceCheckAuthor" w:date="2015-10-04T00:00:00Z">
        <w:r>
          <w:rPr>
            <w:rStyle w:val="AIAFillPointParagraph"/>
            <w:color w:val="000000"/>
          </w:rPr>
          <w:t>301-937-5227</w:t>
        </w:r>
      </w:ins>
      <w:r>
        <w:t>»</w:t>
      </w:r>
      <w:bookmarkEnd w:id="71"/>
    </w:p>
    <w:p>
      <w:pPr>
        <w:pStyle w:val="AIAFillPointParagraph"/>
        <w:wordWrap/>
      </w:pPr>
      <w:bookmarkStart w:id="78" w:name="bm_ContractorFax"/>
      <w:r>
        <w:t>«</w:t>
      </w:r>
      <w:ins w:id="79" w:author="VarianceCheckAuthor" w:date="2015-10-04T00:00:00Z">
        <w:r>
          <w:rPr>
            <w:rStyle w:val="AIAFillPointParagraph"/>
            <w:color w:val="000000"/>
          </w:rPr>
          <w:t>Fax</w:t>
        </w:r>
      </w:ins>
      <w:ins w:id="80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81" w:author="VarianceCheckAuthor" w:date="2015-10-04T00:00:00Z">
        <w:r>
          <w:rPr>
            <w:rStyle w:val="AIAFillPointParagraph"/>
            <w:color w:val="000000"/>
          </w:rPr>
          <w:t>Number:</w:t>
        </w:r>
      </w:ins>
      <w:ins w:id="8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83" w:author="VarianceCheckAuthor" w:date="2015-10-04T00:00:00Z">
        <w:r>
          <w:rPr>
            <w:rStyle w:val="AIAFillPointParagraph"/>
            <w:color w:val="000000"/>
          </w:rPr>
          <w:t> </w:t>
        </w:r>
      </w:ins>
      <w:ins w:id="84" w:author="VarianceCheckAuthor" w:date="2015-10-04T00:00:00Z">
        <w:r>
          <w:rPr>
            <w:rStyle w:val="AIAFillPointParagraph"/>
            <w:color w:val="000000"/>
          </w:rPr>
          <w:t>301-937-5237</w:t>
        </w:r>
      </w:ins>
      <w:r>
        <w:t>»</w:t>
      </w:r>
      <w:bookmarkEnd w:id="78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Project:</w:t>
      </w:r>
    </w:p>
    <w:p>
      <w:pPr>
        <w:pStyle w:val="AIAItalics"/>
        <w:wordWrap/>
      </w:pPr>
      <w:r>
        <w:rPr>
          <w:rStyle w:val="AIAItalics"/>
        </w:rPr>
        <w:t>(Name,</w:t>
      </w:r>
      <w:r>
        <w:rPr>
          <w:rStyle w:val="AIAItalics"/>
        </w:rPr>
        <w:t xml:space="preserve"> </w:t>
      </w:r>
      <w:r>
        <w:rPr>
          <w:rStyle w:val="AIAItalics"/>
        </w:rPr>
        <w:t>location</w:t>
      </w:r>
      <w:r>
        <w:rPr>
          <w:rStyle w:val="AIAItalics"/>
        </w:rPr>
        <w:t xml:space="preserve"> </w:t>
      </w:r>
      <w:r>
        <w:rPr>
          <w:rStyle w:val="AIAItalics"/>
        </w:rPr>
        <w:t>and</w:t>
      </w:r>
      <w:r>
        <w:rPr>
          <w:rStyle w:val="AIAItalics"/>
        </w:rPr>
        <w:t xml:space="preserve"> </w:t>
      </w:r>
      <w:r>
        <w:rPr>
          <w:rStyle w:val="AIAItalics"/>
        </w:rPr>
        <w:t>detailed</w:t>
      </w:r>
      <w:r>
        <w:rPr>
          <w:rStyle w:val="AIAItalics"/>
        </w:rPr>
        <w:t xml:space="preserve"> </w:t>
      </w:r>
      <w:r>
        <w:rPr>
          <w:rStyle w:val="AIAItalics"/>
        </w:rPr>
        <w:t>description)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85" w:name="bm_ProjectName"/>
      <w:r>
        <w:t>«</w:t>
      </w:r>
      <w:ins w:id="86" w:author="VarianceCheckAuthor" w:date="2015-10-04T00:00:00Z">
        <w:r>
          <w:rPr>
            <w:rStyle w:val="AIAFillPointParagraph"/>
            <w:color w:val="000000"/>
          </w:rPr>
          <w:t>Addition4430_9thStNW_WashingtonDC20011</w:t>
        </w:r>
      </w:ins>
      <w:r>
        <w:t>»</w:t>
      </w:r>
      <w:bookmarkEnd w:id="85"/>
    </w:p>
    <w:p>
      <w:pPr>
        <w:pStyle w:val="AIAFillPointParagraph"/>
        <w:wordWrap/>
      </w:pPr>
      <w:bookmarkStart w:id="87" w:name="bm_ProjectLocation"/>
      <w:r>
        <w:t>«</w:t>
      </w:r>
      <w:ins w:id="88" w:author="VarianceCheckAuthor" w:date="2015-10-04T00:00:00Z">
        <w:r>
          <w:rPr>
            <w:rStyle w:val="AIAFillPointParagraph"/>
            <w:color w:val="000000"/>
          </w:rPr>
          <w:t>4430</w:t>
        </w:r>
      </w:ins>
      <w:ins w:id="89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90" w:author="VarianceCheckAuthor" w:date="2015-10-04T00:00:00Z">
        <w:r>
          <w:rPr>
            <w:rStyle w:val="AIAFillPointParagraph"/>
            <w:color w:val="000000"/>
          </w:rPr>
          <w:t>9th</w:t>
        </w:r>
      </w:ins>
      <w:ins w:id="91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92" w:author="VarianceCheckAuthor" w:date="2015-10-04T00:00:00Z">
        <w:r>
          <w:rPr>
            <w:rStyle w:val="AIAFillPointParagraph"/>
            <w:color w:val="000000"/>
          </w:rPr>
          <w:t>St</w:t>
        </w:r>
      </w:ins>
      <w:ins w:id="93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94" w:author="VarianceCheckAuthor" w:date="2015-10-04T00:00:00Z">
        <w:r>
          <w:rPr>
            <w:rStyle w:val="AIAFillPointParagraph"/>
            <w:color w:val="000000"/>
          </w:rPr>
          <w:t>NW</w:t>
        </w:r>
      </w:ins>
    </w:p>
    <w:p>
      <w:pPr>
        <w:pStyle w:val="AIAFillPointParagraph"/>
        <w:wordWrap/>
      </w:pPr>
      <w:ins w:id="95" w:author="VarianceCheckAuthor" w:date="2015-10-04T00:00:00Z">
        <w:r>
          <w:rPr>
            <w:rStyle w:val="AIAFillPointParagraph"/>
            <w:color w:val="000000"/>
          </w:rPr>
          <w:t>Washington</w:t>
        </w:r>
      </w:ins>
      <w:ins w:id="9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97" w:author="VarianceCheckAuthor" w:date="2015-10-04T00:00:00Z">
        <w:r>
          <w:rPr>
            <w:rStyle w:val="AIAFillPointParagraph"/>
            <w:color w:val="000000"/>
          </w:rPr>
          <w:t>DC</w:t>
        </w:r>
      </w:ins>
      <w:ins w:id="9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99" w:author="VarianceCheckAuthor" w:date="2015-10-04T00:00:00Z">
        <w:r>
          <w:rPr>
            <w:rStyle w:val="AIAFillPointParagraph"/>
            <w:color w:val="000000"/>
          </w:rPr>
          <w:t>20011</w:t>
        </w:r>
      </w:ins>
      <w:r>
        <w:t>»</w:t>
      </w:r>
      <w:bookmarkEnd w:id="87"/>
    </w:p>
    <w:p>
      <w:pPr>
        <w:pStyle w:val="AIAFillPointParagraph"/>
        <w:wordWrap/>
      </w:pPr>
      <w:bookmarkStart w:id="100" w:name="bm_ProjectDescription"/>
      <w:r>
        <w:t>«</w:t>
      </w:r>
      <w:ins w:id="101" w:author="VarianceCheckAuthor" w:date="2015-10-04T00:00:00Z">
        <w:r>
          <w:rPr>
            <w:rStyle w:val="AIAFillPointParagraph"/>
            <w:color w:val="000000"/>
          </w:rPr>
          <w:t>Provide</w:t>
        </w:r>
      </w:ins>
      <w:ins w:id="10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03" w:author="VarianceCheckAuthor" w:date="2015-10-04T00:00:00Z">
        <w:r>
          <w:rPr>
            <w:rStyle w:val="AIAFillPointParagraph"/>
            <w:color w:val="000000"/>
          </w:rPr>
          <w:t>all</w:t>
        </w:r>
      </w:ins>
      <w:ins w:id="10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05" w:author="VarianceCheckAuthor" w:date="2015-10-04T00:00:00Z">
        <w:r>
          <w:rPr>
            <w:rStyle w:val="AIAFillPointParagraph"/>
            <w:color w:val="000000"/>
          </w:rPr>
          <w:t>labor</w:t>
        </w:r>
      </w:ins>
      <w:ins w:id="10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07" w:author="VarianceCheckAuthor" w:date="2015-10-04T00:00:00Z">
        <w:r>
          <w:rPr>
            <w:rStyle w:val="AIAFillPointParagraph"/>
            <w:color w:val="000000"/>
          </w:rPr>
          <w:t>and</w:t>
        </w:r>
      </w:ins>
      <w:ins w:id="10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09" w:author="VarianceCheckAuthor" w:date="2015-10-04T00:00:00Z">
        <w:r>
          <w:rPr>
            <w:rStyle w:val="AIAFillPointParagraph"/>
            <w:color w:val="000000"/>
          </w:rPr>
          <w:t>materials</w:t>
        </w:r>
      </w:ins>
      <w:ins w:id="110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11" w:author="VarianceCheckAuthor" w:date="2015-10-04T00:00:00Z">
        <w:r>
          <w:rPr>
            <w:rStyle w:val="AIAFillPointParagraph"/>
            <w:color w:val="000000"/>
          </w:rPr>
          <w:t>to</w:t>
        </w:r>
      </w:ins>
      <w:ins w:id="11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13" w:author="VarianceCheckAuthor" w:date="2015-10-04T00:00:00Z">
        <w:r>
          <w:rPr>
            <w:rStyle w:val="AIAFillPointParagraph"/>
            <w:color w:val="000000"/>
          </w:rPr>
          <w:t>perform</w:t>
        </w:r>
      </w:ins>
      <w:ins w:id="11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15" w:author="VarianceCheckAuthor" w:date="2015-10-04T00:00:00Z">
        <w:r>
          <w:rPr>
            <w:rStyle w:val="AIAFillPointParagraph"/>
            <w:color w:val="000000"/>
          </w:rPr>
          <w:t>complete</w:t>
        </w:r>
      </w:ins>
      <w:ins w:id="11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17" w:author="VarianceCheckAuthor" w:date="2015-10-04T00:00:00Z">
        <w:r>
          <w:rPr>
            <w:rStyle w:val="AIAFillPointParagraph"/>
            <w:color w:val="000000"/>
          </w:rPr>
          <w:t>rough-in</w:t>
        </w:r>
      </w:ins>
      <w:ins w:id="11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19" w:author="VarianceCheckAuthor" w:date="2015-10-04T00:00:00Z">
        <w:r>
          <w:rPr>
            <w:rStyle w:val="AIAFillPointParagraph"/>
            <w:color w:val="000000"/>
          </w:rPr>
          <w:t>framing,</w:t>
        </w:r>
      </w:ins>
      <w:ins w:id="120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21" w:author="VarianceCheckAuthor" w:date="2015-10-04T00:00:00Z">
        <w:r>
          <w:rPr>
            <w:rStyle w:val="AIAFillPointParagraph"/>
            <w:color w:val="000000"/>
          </w:rPr>
          <w:t>building</w:t>
        </w:r>
      </w:ins>
      <w:ins w:id="12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23" w:author="VarianceCheckAuthor" w:date="2015-10-04T00:00:00Z">
        <w:r>
          <w:rPr>
            <w:rStyle w:val="AIAFillPointParagraph"/>
            <w:color w:val="000000"/>
          </w:rPr>
          <w:t>envelope,</w:t>
        </w:r>
      </w:ins>
      <w:ins w:id="12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25" w:author="VarianceCheckAuthor" w:date="2015-10-04T00:00:00Z">
        <w:r>
          <w:rPr>
            <w:rStyle w:val="AIAFillPointParagraph"/>
            <w:color w:val="000000"/>
          </w:rPr>
          <w:t>and</w:t>
        </w:r>
      </w:ins>
      <w:ins w:id="12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27" w:author="VarianceCheckAuthor" w:date="2015-10-04T00:00:00Z">
        <w:r>
          <w:rPr>
            <w:rStyle w:val="AIAFillPointParagraph"/>
            <w:color w:val="000000"/>
          </w:rPr>
          <w:t>all</w:t>
        </w:r>
      </w:ins>
      <w:ins w:id="12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29" w:author="VarianceCheckAuthor" w:date="2015-10-04T00:00:00Z">
        <w:r>
          <w:rPr>
            <w:rStyle w:val="AIAFillPointParagraph"/>
            <w:color w:val="000000"/>
          </w:rPr>
          <w:t>exterior</w:t>
        </w:r>
      </w:ins>
      <w:ins w:id="130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31" w:author="VarianceCheckAuthor" w:date="2015-10-04T00:00:00Z">
        <w:r>
          <w:rPr>
            <w:rStyle w:val="AIAFillPointParagraph"/>
            <w:color w:val="000000"/>
          </w:rPr>
          <w:t>building</w:t>
        </w:r>
      </w:ins>
      <w:ins w:id="13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33" w:author="VarianceCheckAuthor" w:date="2015-10-04T00:00:00Z">
        <w:r>
          <w:rPr>
            <w:rStyle w:val="AIAFillPointParagraph"/>
            <w:color w:val="000000"/>
          </w:rPr>
          <w:t>finishes</w:t>
        </w:r>
      </w:ins>
      <w:ins w:id="13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35" w:author="VarianceCheckAuthor" w:date="2015-10-04T00:00:00Z">
        <w:r>
          <w:rPr>
            <w:rStyle w:val="AIAFillPointParagraph"/>
            <w:color w:val="000000"/>
          </w:rPr>
          <w:t>as</w:t>
        </w:r>
      </w:ins>
      <w:ins w:id="13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37" w:author="VarianceCheckAuthor" w:date="2015-10-04T00:00:00Z">
        <w:r>
          <w:rPr>
            <w:rStyle w:val="AIAFillPointParagraph"/>
            <w:color w:val="000000"/>
          </w:rPr>
          <w:t>detailed</w:t>
        </w:r>
      </w:ins>
      <w:ins w:id="13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39" w:author="VarianceCheckAuthor" w:date="2015-10-04T00:00:00Z">
        <w:r>
          <w:rPr>
            <w:rStyle w:val="AIAFillPointParagraph"/>
            <w:color w:val="000000"/>
          </w:rPr>
          <w:t>further</w:t>
        </w:r>
      </w:ins>
      <w:ins w:id="140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41" w:author="VarianceCheckAuthor" w:date="2015-10-04T00:00:00Z">
        <w:r>
          <w:rPr>
            <w:rStyle w:val="AIAFillPointParagraph"/>
            <w:color w:val="000000"/>
          </w:rPr>
          <w:t>in</w:t>
        </w:r>
      </w:ins>
      <w:ins w:id="14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43" w:author="VarianceCheckAuthor" w:date="2015-10-04T00:00:00Z">
        <w:r>
          <w:rPr>
            <w:rStyle w:val="AIAFillPointParagraph"/>
            <w:color w:val="000000"/>
          </w:rPr>
          <w:t>the</w:t>
        </w:r>
      </w:ins>
      <w:ins w:id="14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45" w:author="VarianceCheckAuthor" w:date="2015-10-04T00:00:00Z">
        <w:r>
          <w:rPr>
            <w:rStyle w:val="AIAFillPointParagraph"/>
            <w:color w:val="000000"/>
          </w:rPr>
          <w:t>Scope</w:t>
        </w:r>
      </w:ins>
      <w:ins w:id="14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47" w:author="VarianceCheckAuthor" w:date="2015-10-04T00:00:00Z">
        <w:r>
          <w:rPr>
            <w:rStyle w:val="AIAFillPointParagraph"/>
            <w:color w:val="000000"/>
          </w:rPr>
          <w:t>of</w:t>
        </w:r>
      </w:ins>
      <w:ins w:id="14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49" w:author="VarianceCheckAuthor" w:date="2015-10-04T00:00:00Z">
        <w:r>
          <w:rPr>
            <w:rStyle w:val="AIAFillPointParagraph"/>
            <w:color w:val="000000"/>
          </w:rPr>
          <w:t>Work</w:t>
        </w:r>
      </w:ins>
      <w:ins w:id="150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51" w:author="VarianceCheckAuthor" w:date="2015-10-04T00:00:00Z">
        <w:r>
          <w:rPr>
            <w:rStyle w:val="AIAFillPointParagraph"/>
            <w:color w:val="000000"/>
          </w:rPr>
          <w:t>(Exhibit</w:t>
        </w:r>
      </w:ins>
      <w:ins w:id="15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53" w:author="VarianceCheckAuthor" w:date="2015-10-04T00:00:00Z">
        <w:r>
          <w:rPr>
            <w:rStyle w:val="AIAFillPointParagraph"/>
            <w:color w:val="000000"/>
          </w:rPr>
          <w:t>A)</w:t>
        </w:r>
      </w:ins>
      <w:ins w:id="15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55" w:author="VarianceCheckAuthor" w:date="2015-10-04T00:00:00Z">
        <w:r>
          <w:rPr>
            <w:rStyle w:val="AIAFillPointParagraph"/>
            <w:color w:val="000000"/>
          </w:rPr>
          <w:t>and</w:t>
        </w:r>
      </w:ins>
      <w:ins w:id="15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57" w:author="VarianceCheckAuthor" w:date="2015-10-04T00:00:00Z">
        <w:r>
          <w:rPr>
            <w:rStyle w:val="AIAFillPointParagraph"/>
            <w:color w:val="000000"/>
          </w:rPr>
          <w:t>the</w:t>
        </w:r>
      </w:ins>
      <w:ins w:id="15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59" w:author="VarianceCheckAuthor" w:date="2015-10-04T00:00:00Z">
        <w:r>
          <w:rPr>
            <w:rStyle w:val="AIAFillPointParagraph"/>
            <w:color w:val="000000"/>
          </w:rPr>
          <w:t>Project</w:t>
        </w:r>
      </w:ins>
      <w:ins w:id="160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61" w:author="VarianceCheckAuthor" w:date="2015-10-04T00:00:00Z">
        <w:r>
          <w:rPr>
            <w:rStyle w:val="AIAFillPointParagraph"/>
            <w:color w:val="000000"/>
          </w:rPr>
          <w:t>Plans</w:t>
        </w:r>
      </w:ins>
      <w:ins w:id="16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63" w:author="VarianceCheckAuthor" w:date="2015-10-04T00:00:00Z">
        <w:r>
          <w:rPr>
            <w:rStyle w:val="AIAFillPointParagraph"/>
            <w:color w:val="000000"/>
          </w:rPr>
          <w:t>(Exhibit</w:t>
        </w:r>
      </w:ins>
      <w:ins w:id="16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65" w:author="VarianceCheckAuthor" w:date="2015-10-04T00:00:00Z">
        <w:r>
          <w:rPr>
            <w:rStyle w:val="AIAFillPointParagraph"/>
            <w:color w:val="000000"/>
          </w:rPr>
          <w:t>B).</w:t>
        </w:r>
      </w:ins>
      <w:r>
        <w:t>»</w:t>
      </w:r>
      <w:bookmarkEnd w:id="100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Architect:</w:t>
      </w:r>
    </w:p>
    <w:p>
      <w:pPr>
        <w:pStyle w:val="AIAItalics"/>
        <w:wordWrap/>
      </w:pPr>
      <w:r>
        <w:rPr>
          <w:rStyle w:val="AIAItalics"/>
        </w:rPr>
        <w:t>(Name,</w:t>
      </w:r>
      <w:r>
        <w:rPr>
          <w:rStyle w:val="AIAItalics"/>
        </w:rPr>
        <w:t xml:space="preserve"> </w:t>
      </w:r>
      <w:r>
        <w:rPr>
          <w:rStyle w:val="AIAItalics"/>
        </w:rPr>
        <w:t>legal</w:t>
      </w:r>
      <w:r>
        <w:rPr>
          <w:rStyle w:val="AIAItalics"/>
        </w:rPr>
        <w:t xml:space="preserve"> </w:t>
      </w:r>
      <w:r>
        <w:rPr>
          <w:rStyle w:val="AIAItalics"/>
        </w:rPr>
        <w:t>status,</w:t>
      </w:r>
      <w:r>
        <w:rPr>
          <w:rStyle w:val="AIAItalics"/>
        </w:rPr>
        <w:t xml:space="preserve"> </w:t>
      </w:r>
      <w:r>
        <w:rPr>
          <w:rStyle w:val="AIAItalics"/>
        </w:rPr>
        <w:t>address</w:t>
      </w:r>
      <w:r>
        <w:rPr>
          <w:rStyle w:val="AIAItalics"/>
        </w:rPr>
        <w:t xml:space="preserve"> </w:t>
      </w:r>
      <w:r>
        <w:rPr>
          <w:rStyle w:val="AIAItalics"/>
        </w:rPr>
        <w:t>and</w:t>
      </w:r>
      <w:r>
        <w:rPr>
          <w:rStyle w:val="AIAItalics"/>
        </w:rPr>
        <w:t xml:space="preserve"> </w:t>
      </w:r>
      <w:r>
        <w:rPr>
          <w:rStyle w:val="AIAItalics"/>
        </w:rPr>
        <w:t>other</w:t>
      </w:r>
      <w:r>
        <w:rPr>
          <w:rStyle w:val="AIAItalics"/>
        </w:rPr>
        <w:t xml:space="preserve"> </w:t>
      </w:r>
      <w:r>
        <w:rPr>
          <w:rStyle w:val="AIAItalics"/>
        </w:rPr>
        <w:t>information)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166" w:name="bm_ArchitectFullFirmName"/>
      <w:r>
        <w:t>«</w:t>
      </w:r>
      <w:ins w:id="167" w:author="VarianceCheckAuthor" w:date="2015-10-04T00:00:00Z">
        <w:r>
          <w:rPr>
            <w:rStyle w:val="AIAFillPointParagraph"/>
            <w:color w:val="000000"/>
          </w:rPr>
          <w:t>Thomas</w:t>
        </w:r>
      </w:ins>
      <w:ins w:id="16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69" w:author="VarianceCheckAuthor" w:date="2015-10-04T00:00:00Z">
        <w:r>
          <w:rPr>
            <w:rStyle w:val="AIAFillPointParagraph"/>
            <w:color w:val="000000"/>
          </w:rPr>
          <w:t>Ahmann</w:t>
        </w:r>
      </w:ins>
      <w:r>
        <w:t>»</w:t>
      </w:r>
      <w:bookmarkEnd w:id="166"/>
      <w:bookmarkStart w:id="170" w:name="bm_ArchitectLegalEntity"/>
      <w:r>
        <w:t>«</w:t>
      </w:r>
      <w:ins w:id="171" w:author="VarianceCheckAuthor" w:date="2015-10-04T00:00:00Z">
        <w:r>
          <w:rPr>
            <w:rStyle w:val="AIAFillPointParagraph"/>
            <w:color w:val="000000"/>
          </w:rPr>
          <w:t>,</w:t>
        </w:r>
      </w:ins>
      <w:ins w:id="17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73" w:author="VarianceCheckAuthor" w:date="2015-10-04T00:00:00Z">
        <w:r>
          <w:rPr>
            <w:rStyle w:val="AIAFillPointParagraph"/>
            <w:color w:val="000000"/>
          </w:rPr>
          <w:t> </w:t>
        </w:r>
      </w:ins>
      <w:ins w:id="174" w:author="VarianceCheckAuthor" w:date="2015-10-04T00:00:00Z">
        <w:r>
          <w:rPr>
            <w:rStyle w:val="AIAFillPointParagraph"/>
            <w:color w:val="000000"/>
          </w:rPr>
          <w:t>Ahmann</w:t>
        </w:r>
      </w:ins>
      <w:ins w:id="175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76" w:author="VarianceCheckAuthor" w:date="2015-10-04T00:00:00Z">
        <w:r>
          <w:rPr>
            <w:rStyle w:val="AIAFillPointParagraph"/>
            <w:color w:val="000000"/>
          </w:rPr>
          <w:t>LLC</w:t>
        </w:r>
      </w:ins>
      <w:r>
        <w:t>»</w:t>
      </w:r>
      <w:bookmarkEnd w:id="170"/>
    </w:p>
    <w:p>
      <w:pPr>
        <w:pStyle w:val="AIAFillPointParagraph"/>
        <w:wordWrap/>
      </w:pPr>
      <w:bookmarkStart w:id="177" w:name="bm_ArchitectLongAddress"/>
      <w:r>
        <w:t>«</w:t>
      </w:r>
      <w:ins w:id="178" w:author="VarianceCheckAuthor" w:date="2015-10-04T00:00:00Z">
        <w:r>
          <w:rPr>
            <w:rStyle w:val="AIAFillPointParagraph"/>
            <w:color w:val="000000"/>
          </w:rPr>
          <w:t>4408</w:t>
        </w:r>
      </w:ins>
      <w:ins w:id="179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80" w:author="VarianceCheckAuthor" w:date="2015-10-04T00:00:00Z">
        <w:r>
          <w:rPr>
            <w:rStyle w:val="AIAFillPointParagraph"/>
            <w:color w:val="000000"/>
          </w:rPr>
          <w:t>Beechwood</w:t>
        </w:r>
      </w:ins>
      <w:ins w:id="181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82" w:author="VarianceCheckAuthor" w:date="2015-10-04T00:00:00Z">
        <w:r>
          <w:rPr>
            <w:rStyle w:val="AIAFillPointParagraph"/>
            <w:color w:val="000000"/>
          </w:rPr>
          <w:t>Road</w:t>
        </w:r>
      </w:ins>
    </w:p>
    <w:p>
      <w:pPr>
        <w:pStyle w:val="AIAFillPointParagraph"/>
        <w:wordWrap/>
      </w:pPr>
      <w:ins w:id="183" w:author="VarianceCheckAuthor" w:date="2015-10-04T00:00:00Z">
        <w:r>
          <w:rPr>
            <w:rStyle w:val="AIAFillPointParagraph"/>
            <w:color w:val="000000"/>
          </w:rPr>
          <w:t>University</w:t>
        </w:r>
      </w:ins>
      <w:ins w:id="18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85" w:author="VarianceCheckAuthor" w:date="2015-10-04T00:00:00Z">
        <w:r>
          <w:rPr>
            <w:rStyle w:val="AIAFillPointParagraph"/>
            <w:color w:val="000000"/>
          </w:rPr>
          <w:t>Park</w:t>
        </w:r>
      </w:ins>
      <w:ins w:id="18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87" w:author="VarianceCheckAuthor" w:date="2015-10-04T00:00:00Z">
        <w:r>
          <w:rPr>
            <w:rStyle w:val="AIAFillPointParagraph"/>
            <w:color w:val="000000"/>
          </w:rPr>
          <w:t>MD</w:t>
        </w:r>
      </w:ins>
      <w:ins w:id="18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89" w:author="VarianceCheckAuthor" w:date="2015-10-04T00:00:00Z">
        <w:r>
          <w:rPr>
            <w:rStyle w:val="AIAFillPointParagraph"/>
            <w:color w:val="000000"/>
          </w:rPr>
          <w:t>20782</w:t>
        </w:r>
      </w:ins>
      <w:r>
        <w:t>»</w:t>
      </w:r>
      <w:bookmarkEnd w:id="177"/>
    </w:p>
    <w:p>
      <w:pPr>
        <w:pStyle w:val="AIAFillPointParagraph"/>
        <w:wordWrap/>
      </w:pPr>
      <w:bookmarkStart w:id="190" w:name="bm_ArchitectTelephone"/>
      <w:r>
        <w:t>«</w:t>
      </w:r>
      <w:ins w:id="191" w:author="VarianceCheckAuthor" w:date="2015-10-04T00:00:00Z">
        <w:r>
          <w:rPr>
            <w:rStyle w:val="AIAFillPointParagraph"/>
            <w:color w:val="000000"/>
          </w:rPr>
          <w:t>Telephone</w:t>
        </w:r>
      </w:ins>
      <w:ins w:id="19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93" w:author="VarianceCheckAuthor" w:date="2015-10-04T00:00:00Z">
        <w:r>
          <w:rPr>
            <w:rStyle w:val="AIAFillPointParagraph"/>
            <w:color w:val="000000"/>
          </w:rPr>
          <w:t>Number:</w:t>
        </w:r>
      </w:ins>
      <w:ins w:id="19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195" w:author="VarianceCheckAuthor" w:date="2015-10-04T00:00:00Z">
        <w:r>
          <w:rPr>
            <w:rStyle w:val="AIAFillPointParagraph"/>
            <w:color w:val="000000"/>
          </w:rPr>
          <w:t> </w:t>
        </w:r>
      </w:ins>
      <w:ins w:id="196" w:author="VarianceCheckAuthor" w:date="2015-10-04T00:00:00Z">
        <w:r>
          <w:rPr>
            <w:rStyle w:val="AIAFillPointParagraph"/>
            <w:color w:val="000000"/>
          </w:rPr>
          <w:t>301-864-1334</w:t>
        </w:r>
      </w:ins>
      <w:r>
        <w:t>»</w:t>
      </w:r>
      <w:bookmarkEnd w:id="190"/>
    </w:p>
    <w:p>
      <w:pPr>
        <w:pStyle w:val="AIAFillPointParagraph"/>
        <w:wordWrap/>
      </w:pPr>
      <w:bookmarkStart w:id="197" w:name="bm_ArchitectFax"/>
      <w:r>
        <w:t>«</w:t>
      </w:r>
      <w:ins w:id="198" w:author="VarianceCheckAuthor" w:date="2015-10-04T00:00:00Z">
        <w:r>
          <w:rPr>
            <w:rStyle w:val="AIAFillPointParagraph"/>
            <w:color w:val="000000"/>
          </w:rPr>
          <w:t>Fax</w:t>
        </w:r>
      </w:ins>
      <w:ins w:id="199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00" w:author="VarianceCheckAuthor" w:date="2015-10-04T00:00:00Z">
        <w:r>
          <w:rPr>
            <w:rStyle w:val="AIAFillPointParagraph"/>
            <w:color w:val="000000"/>
          </w:rPr>
          <w:t>Number:</w:t>
        </w:r>
      </w:ins>
      <w:ins w:id="201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02" w:author="VarianceCheckAuthor" w:date="2015-10-04T00:00:00Z">
        <w:r>
          <w:rPr>
            <w:rStyle w:val="AIAFillPointParagraph"/>
            <w:color w:val="000000"/>
          </w:rPr>
          <w:t> </w:t>
        </w:r>
      </w:ins>
      <w:ins w:id="203" w:author="VarianceCheckAuthor" w:date="2015-10-04T00:00:00Z">
        <w:r>
          <w:rPr>
            <w:rStyle w:val="AIAFillPointParagraph"/>
            <w:color w:val="000000"/>
          </w:rPr>
          <w:t>301-864-6818</w:t>
        </w:r>
      </w:ins>
      <w:r>
        <w:t>»</w:t>
      </w:r>
      <w:bookmarkEnd w:id="197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follows.</w:t>
      </w:r>
    </w:p>
    <w:p>
      <w:r>
        <w:br w:type="page"/>
      </w: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TABLE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OF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ARTICLES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THE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WORK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OF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THIS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CONTRACT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2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DATE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OF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COMMENCEMENT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AND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SUBSTANTIAL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COMPLETION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3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CONTRACT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SUM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4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PAYMENT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5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DISPUTE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RESOLUTION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6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ENUMERATION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OF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CONTRACT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DOCUMENTS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7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GENERAL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PROVISIONS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8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OWNER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9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CONTRACTOR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10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ARCHITECT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11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SUBCONTRACTORS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12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CONSTRUCTION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BY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OWNER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OR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BY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SEPARATE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CONTRACTORS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13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CHANGES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IN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THE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WORK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14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TIME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15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PAYMENTS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AND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COMPLETION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16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PROTECTION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OF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PERSONS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AND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PROPERTY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17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INSURANCE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&amp;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BONDS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18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CORRECTION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OF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WORK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19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MISCELLANEOUS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PROVISIONS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20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TERMINATION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OF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THE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CONTRACT</w:t>
      </w:r>
    </w:p>
    <w:p>
      <w:pPr>
        <w:pStyle w:val="AIATableofArticles"/>
        <w:keepNext w:val="0"/>
        <w:keepLines w:val="0"/>
        <w:wordWrap/>
      </w:pPr>
    </w:p>
    <w:p>
      <w:pPr>
        <w:pStyle w:val="AIATableofArticles"/>
        <w:keepNext w:val="0"/>
        <w:keepLines w:val="0"/>
        <w:wordWrap/>
      </w:pPr>
      <w:r>
        <w:rPr>
          <w:rStyle w:val="AIATableofArticles"/>
          <w:sz w:val="20"/>
        </w:rPr>
        <w:t>21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 </w:t>
      </w:r>
      <w:r>
        <w:rPr>
          <w:rStyle w:val="AIATableofArticles"/>
          <w:sz w:val="20"/>
        </w:rPr>
        <w:t>CLAIMS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AND</w:t>
      </w:r>
      <w:r>
        <w:rPr>
          <w:rStyle w:val="AIATableofArticles"/>
          <w:sz w:val="20"/>
        </w:rPr>
        <w:t xml:space="preserve"> </w:t>
      </w:r>
      <w:r>
        <w:rPr>
          <w:rStyle w:val="AIATableofArticles"/>
          <w:sz w:val="20"/>
        </w:rPr>
        <w:t>DISPUTES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1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THE</w:t>
      </w:r>
      <w:r>
        <w:rPr>
          <w:rStyle w:val="Heading1"/>
        </w:rPr>
        <w:t xml:space="preserve"> </w:t>
      </w:r>
      <w:r>
        <w:rPr>
          <w:rStyle w:val="Heading1"/>
        </w:rPr>
        <w:t>WORK</w:t>
      </w:r>
      <w:r>
        <w:rPr>
          <w:rStyle w:val="Heading1"/>
        </w:rPr>
        <w:t xml:space="preserve"> </w:t>
      </w:r>
      <w:r>
        <w:rPr>
          <w:rStyle w:val="Heading1"/>
        </w:rPr>
        <w:t>OF</w:t>
      </w:r>
      <w:r>
        <w:rPr>
          <w:rStyle w:val="Heading1"/>
        </w:rPr>
        <w:t xml:space="preserve"> </w:t>
      </w:r>
      <w:r>
        <w:rPr>
          <w:rStyle w:val="Heading1"/>
        </w:rPr>
        <w:t>THIS</w:t>
      </w:r>
      <w:r>
        <w:rPr>
          <w:rStyle w:val="Heading1"/>
        </w:rPr>
        <w:t xml:space="preserve"> </w:t>
      </w:r>
      <w:r>
        <w:rPr>
          <w:rStyle w:val="Heading1"/>
        </w:rPr>
        <w:t>CONTRACT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indicated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others.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2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DATE</w:t>
      </w:r>
      <w:r>
        <w:rPr>
          <w:rStyle w:val="Heading1"/>
        </w:rPr>
        <w:t xml:space="preserve"> </w:t>
      </w:r>
      <w:r>
        <w:rPr>
          <w:rStyle w:val="Heading1"/>
        </w:rPr>
        <w:t>OF</w:t>
      </w:r>
      <w:r>
        <w:rPr>
          <w:rStyle w:val="Heading1"/>
        </w:rPr>
        <w:t xml:space="preserve"> </w:t>
      </w:r>
      <w:r>
        <w:rPr>
          <w:rStyle w:val="Heading1"/>
        </w:rPr>
        <w:t>COMMENCEMENT</w:t>
      </w:r>
      <w:r>
        <w:rPr>
          <w:rStyle w:val="Heading1"/>
        </w:rPr>
        <w:t xml:space="preserve"> </w:t>
      </w:r>
      <w:r>
        <w:rPr>
          <w:rStyle w:val="Heading1"/>
        </w:rPr>
        <w:t>AND</w:t>
      </w:r>
      <w:r>
        <w:rPr>
          <w:rStyle w:val="Heading1"/>
        </w:rPr>
        <w:t xml:space="preserve"> </w:t>
      </w:r>
      <w:r>
        <w:rPr>
          <w:rStyle w:val="Heading1"/>
        </w:rPr>
        <w:t>SUBSTANTIAL</w:t>
      </w:r>
      <w:r>
        <w:rPr>
          <w:rStyle w:val="Heading1"/>
        </w:rPr>
        <w:t xml:space="preserve"> </w:t>
      </w:r>
      <w:r>
        <w:rPr>
          <w:rStyle w:val="Heading1"/>
        </w:rPr>
        <w:t>COMPLETION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different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below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fixed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Owner.</w:t>
      </w:r>
    </w:p>
    <w:p>
      <w:pPr>
        <w:pStyle w:val="AIAItalics"/>
        <w:wordWrap/>
      </w:pPr>
      <w:r>
        <w:rPr>
          <w:rStyle w:val="AIAItalics"/>
        </w:rPr>
        <w:t>(Insert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date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commencement,</w:t>
      </w:r>
      <w:r>
        <w:rPr>
          <w:rStyle w:val="AIAItalics"/>
        </w:rPr>
        <w:t xml:space="preserve"> </w:t>
      </w:r>
      <w:r>
        <w:rPr>
          <w:rStyle w:val="AIAItalics"/>
        </w:rPr>
        <w:t>if</w:t>
      </w:r>
      <w:r>
        <w:rPr>
          <w:rStyle w:val="AIAItalics"/>
        </w:rPr>
        <w:t xml:space="preserve"> </w:t>
      </w:r>
      <w:r>
        <w:rPr>
          <w:rStyle w:val="AIAItalics"/>
        </w:rPr>
        <w:t>it</w:t>
      </w:r>
      <w:r>
        <w:rPr>
          <w:rStyle w:val="AIAItalics"/>
        </w:rPr>
        <w:t xml:space="preserve"> </w:t>
      </w:r>
      <w:r>
        <w:rPr>
          <w:rStyle w:val="AIAItalics"/>
        </w:rPr>
        <w:t>differs</w:t>
      </w:r>
      <w:r>
        <w:rPr>
          <w:rStyle w:val="AIAItalics"/>
        </w:rPr>
        <w:t xml:space="preserve"> </w:t>
      </w:r>
      <w:r>
        <w:rPr>
          <w:rStyle w:val="AIAItalics"/>
        </w:rPr>
        <w:t>from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date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this</w:t>
      </w:r>
      <w:r>
        <w:rPr>
          <w:rStyle w:val="AIAItalics"/>
        </w:rPr>
        <w:t xml:space="preserve"> </w:t>
      </w:r>
      <w:r>
        <w:rPr>
          <w:rStyle w:val="AIAItalics"/>
        </w:rPr>
        <w:t>Agreement</w:t>
      </w:r>
      <w:r>
        <w:rPr>
          <w:rStyle w:val="AIAItalics"/>
        </w:rPr>
        <w:t xml:space="preserve"> </w:t>
      </w:r>
      <w:r>
        <w:rPr>
          <w:rStyle w:val="AIAItalics"/>
        </w:rPr>
        <w:t>or,</w:t>
      </w:r>
      <w:r>
        <w:rPr>
          <w:rStyle w:val="AIAItalics"/>
        </w:rPr>
        <w:t xml:space="preserve"> </w:t>
      </w:r>
      <w:r>
        <w:rPr>
          <w:rStyle w:val="AIAItalics"/>
        </w:rPr>
        <w:t>if</w:t>
      </w:r>
      <w:r>
        <w:rPr>
          <w:rStyle w:val="AIAItalics"/>
        </w:rPr>
        <w:t xml:space="preserve"> </w:t>
      </w:r>
      <w:r>
        <w:rPr>
          <w:rStyle w:val="AIAItalics"/>
        </w:rPr>
        <w:t>applicable,</w:t>
      </w:r>
      <w:r>
        <w:rPr>
          <w:rStyle w:val="AIAItalics"/>
        </w:rPr>
        <w:t xml:space="preserve"> </w:t>
      </w:r>
      <w:r>
        <w:rPr>
          <w:rStyle w:val="AIAItalics"/>
        </w:rPr>
        <w:t>state</w:t>
      </w:r>
      <w:r>
        <w:rPr>
          <w:rStyle w:val="AIAItalics"/>
        </w:rPr>
        <w:t xml:space="preserve"> </w:t>
      </w:r>
      <w:r>
        <w:rPr>
          <w:rStyle w:val="AIAItalics"/>
        </w:rPr>
        <w:t>that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date</w:t>
      </w:r>
      <w:r>
        <w:rPr>
          <w:rStyle w:val="AIAItalics"/>
        </w:rPr>
        <w:t xml:space="preserve"> </w:t>
      </w:r>
      <w:r>
        <w:rPr>
          <w:rStyle w:val="AIAItalics"/>
        </w:rPr>
        <w:t>will</w:t>
      </w:r>
      <w:r>
        <w:rPr>
          <w:rStyle w:val="AIAItalics"/>
        </w:rPr>
        <w:t xml:space="preserve"> </w:t>
      </w:r>
      <w:r>
        <w:rPr>
          <w:rStyle w:val="AIAItalics"/>
        </w:rPr>
        <w:t>be</w:t>
      </w:r>
      <w:r>
        <w:rPr>
          <w:rStyle w:val="AIAItalics"/>
        </w:rPr>
        <w:t xml:space="preserve"> </w:t>
      </w:r>
      <w:r>
        <w:rPr>
          <w:rStyle w:val="AIAItalics"/>
        </w:rPr>
        <w:t>fixed</w:t>
      </w:r>
      <w:r>
        <w:rPr>
          <w:rStyle w:val="AIAItalics"/>
        </w:rPr>
        <w:t xml:space="preserve"> </w:t>
      </w:r>
      <w:r>
        <w:rPr>
          <w:rStyle w:val="AIAItalics"/>
        </w:rPr>
        <w:t>in</w:t>
      </w:r>
      <w:r>
        <w:rPr>
          <w:rStyle w:val="AIAItalics"/>
        </w:rPr>
        <w:t xml:space="preserve"> </w:t>
      </w:r>
      <w:r>
        <w:rPr>
          <w:rStyle w:val="AIAItalics"/>
        </w:rPr>
        <w:t>a</w:t>
      </w:r>
      <w:r>
        <w:rPr>
          <w:rStyle w:val="AIAItalics"/>
        </w:rPr>
        <w:t xml:space="preserve"> </w:t>
      </w:r>
      <w:r>
        <w:rPr>
          <w:rStyle w:val="AIAItalics"/>
        </w:rPr>
        <w:t>notice</w:t>
      </w:r>
      <w:r>
        <w:rPr>
          <w:rStyle w:val="AIAItalics"/>
        </w:rPr>
        <w:t xml:space="preserve"> </w:t>
      </w:r>
      <w:r>
        <w:rPr>
          <w:rStyle w:val="AIAItalics"/>
        </w:rPr>
        <w:t>to</w:t>
      </w:r>
      <w:r>
        <w:rPr>
          <w:rStyle w:val="AIAItalics"/>
        </w:rPr>
        <w:t xml:space="preserve"> </w:t>
      </w:r>
      <w:r>
        <w:rPr>
          <w:rStyle w:val="AIAItalics"/>
        </w:rPr>
        <w:t>proceed.)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04" w:name="bm_CommencementDate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04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measured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commencement.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achieve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bookmarkStart w:id="205" w:name="bm_SubstantialCompletionDaysWords"/>
      <w:r>
        <w:t>«</w:t>
      </w:r>
      <w:ins w:id="206" w:author="VarianceCheckAuthor" w:date="2015-10-04T00:00:00Z">
        <w:r>
          <w:rPr>
            <w:rStyle w:val="AIAFillPointText"/>
            <w:color w:val="000000"/>
          </w:rPr>
          <w:t>One</w:t>
        </w:r>
      </w:ins>
      <w:ins w:id="207" w:author="VarianceCheckAuthor" w:date="2015-10-04T00:00:00Z">
        <w:r>
          <w:rPr>
            <w:rStyle w:val="AIAFillPointText"/>
            <w:color w:val="000000"/>
          </w:rPr>
          <w:t xml:space="preserve"> </w:t>
        </w:r>
      </w:ins>
      <w:ins w:id="208" w:author="VarianceCheckAuthor" w:date="2015-10-04T00:00:00Z">
        <w:r>
          <w:rPr>
            <w:rStyle w:val="AIAFillPointText"/>
            <w:color w:val="000000"/>
          </w:rPr>
          <w:t>hundred</w:t>
        </w:r>
      </w:ins>
      <w:r>
        <w:t>»</w:t>
      </w:r>
      <w:bookmarkEnd w:id="205"/>
      <w:r>
        <w:rPr>
          <w:rStyle w:val="AIAAgreementBodyText"/>
        </w:rPr>
        <w:t xml:space="preserve"> </w:t>
      </w:r>
      <w:r>
        <w:rPr>
          <w:rStyle w:val="AIAAgreementBodyText"/>
        </w:rPr>
        <w:t>(</w:t>
      </w:r>
      <w:r>
        <w:rPr>
          <w:rStyle w:val="AIAAgreementBodyText"/>
        </w:rPr>
        <w:t xml:space="preserve"> </w:t>
      </w:r>
      <w:bookmarkStart w:id="209" w:name="bm_SubstantialCompletionDays"/>
      <w:r>
        <w:t>«</w:t>
      </w:r>
      <w:ins w:id="210" w:author="VarianceCheckAuthor" w:date="2015-10-04T00:00:00Z">
        <w:r>
          <w:rPr>
            <w:rStyle w:val="AIAFillPointText"/>
            <w:color w:val="000000"/>
          </w:rPr>
          <w:t>100</w:t>
        </w:r>
      </w:ins>
      <w:r>
        <w:t>»</w:t>
      </w:r>
      <w:bookmarkEnd w:id="209"/>
      <w:r>
        <w:rPr>
          <w:rStyle w:val="AIAAgreementBodyText"/>
        </w:rPr>
        <w:t xml:space="preserve"> </w:t>
      </w:r>
      <w:r>
        <w:rPr>
          <w:rStyle w:val="AIAAgreementBodyText"/>
        </w:rPr>
        <w:t>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follows:</w:t>
      </w:r>
    </w:p>
    <w:p>
      <w:pPr>
        <w:pStyle w:val="AIAItalics"/>
        <w:wordWrap/>
      </w:pPr>
      <w:r>
        <w:rPr>
          <w:rStyle w:val="AIAItalics"/>
        </w:rPr>
        <w:t>(Insert</w:t>
      </w:r>
      <w:r>
        <w:rPr>
          <w:rStyle w:val="AIAItalics"/>
        </w:rPr>
        <w:t xml:space="preserve"> </w:t>
      </w:r>
      <w:r>
        <w:rPr>
          <w:rStyle w:val="AIAItalics"/>
        </w:rPr>
        <w:t>number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calendar</w:t>
      </w:r>
      <w:r>
        <w:rPr>
          <w:rStyle w:val="AIAItalics"/>
        </w:rPr>
        <w:t xml:space="preserve"> </w:t>
      </w:r>
      <w:r>
        <w:rPr>
          <w:rStyle w:val="AIAItalics"/>
        </w:rPr>
        <w:t>days.</w:t>
      </w:r>
      <w:r>
        <w:rPr>
          <w:rStyle w:val="AIAItalics"/>
        </w:rPr>
        <w:t xml:space="preserve"> </w:t>
      </w:r>
      <w:r>
        <w:rPr>
          <w:rStyle w:val="AIAItalics"/>
        </w:rPr>
        <w:t>Alternatively,</w:t>
      </w:r>
      <w:r>
        <w:rPr>
          <w:rStyle w:val="AIAItalics"/>
        </w:rPr>
        <w:t xml:space="preserve"> </w:t>
      </w:r>
      <w:r>
        <w:rPr>
          <w:rStyle w:val="AIAItalics"/>
        </w:rPr>
        <w:t>a</w:t>
      </w:r>
      <w:r>
        <w:rPr>
          <w:rStyle w:val="AIAItalics"/>
        </w:rPr>
        <w:t xml:space="preserve"> </w:t>
      </w:r>
      <w:r>
        <w:rPr>
          <w:rStyle w:val="AIAItalics"/>
        </w:rPr>
        <w:t>calendar</w:t>
      </w:r>
      <w:r>
        <w:rPr>
          <w:rStyle w:val="AIAItalics"/>
        </w:rPr>
        <w:t xml:space="preserve"> </w:t>
      </w:r>
      <w:r>
        <w:rPr>
          <w:rStyle w:val="AIAItalics"/>
        </w:rPr>
        <w:t>date</w:t>
      </w:r>
      <w:r>
        <w:rPr>
          <w:rStyle w:val="AIAItalics"/>
        </w:rPr>
        <w:t xml:space="preserve"> </w:t>
      </w:r>
      <w:r>
        <w:rPr>
          <w:rStyle w:val="AIAItalics"/>
        </w:rPr>
        <w:t>may</w:t>
      </w:r>
      <w:r>
        <w:rPr>
          <w:rStyle w:val="AIAItalics"/>
        </w:rPr>
        <w:t xml:space="preserve"> </w:t>
      </w:r>
      <w:r>
        <w:rPr>
          <w:rStyle w:val="AIAItalics"/>
        </w:rPr>
        <w:t>be</w:t>
      </w:r>
      <w:r>
        <w:rPr>
          <w:rStyle w:val="AIAItalics"/>
        </w:rPr>
        <w:t xml:space="preserve"> </w:t>
      </w:r>
      <w:r>
        <w:rPr>
          <w:rStyle w:val="AIAItalics"/>
        </w:rPr>
        <w:t>used</w:t>
      </w:r>
      <w:r>
        <w:rPr>
          <w:rStyle w:val="AIAItalics"/>
        </w:rPr>
        <w:t xml:space="preserve"> </w:t>
      </w:r>
      <w:r>
        <w:rPr>
          <w:rStyle w:val="AIAItalics"/>
        </w:rPr>
        <w:t>when</w:t>
      </w:r>
      <w:r>
        <w:rPr>
          <w:rStyle w:val="AIAItalics"/>
        </w:rPr>
        <w:t xml:space="preserve"> </w:t>
      </w:r>
      <w:r>
        <w:rPr>
          <w:rStyle w:val="AIAItalics"/>
        </w:rPr>
        <w:t>coordinated</w:t>
      </w:r>
      <w:r>
        <w:rPr>
          <w:rStyle w:val="AIAItalics"/>
        </w:rPr>
        <w:t xml:space="preserve"> </w:t>
      </w:r>
      <w:r>
        <w:rPr>
          <w:rStyle w:val="AIAItalics"/>
        </w:rPr>
        <w:t>with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date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commencement.</w:t>
      </w:r>
      <w:r>
        <w:rPr>
          <w:rStyle w:val="AIAItalics"/>
        </w:rPr>
        <w:t xml:space="preserve"> </w:t>
      </w:r>
      <w:r>
        <w:rPr>
          <w:rStyle w:val="AIAItalics"/>
        </w:rPr>
        <w:t>If</w:t>
      </w:r>
      <w:r>
        <w:rPr>
          <w:rStyle w:val="AIAItalics"/>
        </w:rPr>
        <w:t xml:space="preserve"> </w:t>
      </w:r>
      <w:r>
        <w:rPr>
          <w:rStyle w:val="AIAItalics"/>
        </w:rPr>
        <w:t>appropriate,</w:t>
      </w:r>
      <w:r>
        <w:rPr>
          <w:rStyle w:val="AIAItalics"/>
        </w:rPr>
        <w:t xml:space="preserve"> </w:t>
      </w:r>
      <w:r>
        <w:rPr>
          <w:rStyle w:val="AIAItalics"/>
        </w:rPr>
        <w:t>insert</w:t>
      </w:r>
      <w:r>
        <w:rPr>
          <w:rStyle w:val="AIAItalics"/>
        </w:rPr>
        <w:t xml:space="preserve"> </w:t>
      </w:r>
      <w:r>
        <w:rPr>
          <w:rStyle w:val="AIAItalics"/>
        </w:rPr>
        <w:t>requirements</w:t>
      </w:r>
      <w:r>
        <w:rPr>
          <w:rStyle w:val="AIAItalics"/>
        </w:rPr>
        <w:t xml:space="preserve"> </w:t>
      </w:r>
      <w:r>
        <w:rPr>
          <w:rStyle w:val="AIAItalics"/>
        </w:rPr>
        <w:t>for</w:t>
      </w:r>
      <w:r>
        <w:rPr>
          <w:rStyle w:val="AIAItalics"/>
        </w:rPr>
        <w:t xml:space="preserve"> </w:t>
      </w:r>
      <w:r>
        <w:rPr>
          <w:rStyle w:val="AIAItalics"/>
        </w:rPr>
        <w:t>earlier</w:t>
      </w:r>
      <w:r>
        <w:rPr>
          <w:rStyle w:val="AIAItalics"/>
        </w:rPr>
        <w:t xml:space="preserve"> </w:t>
      </w:r>
      <w:r>
        <w:rPr>
          <w:rStyle w:val="AIAItalics"/>
        </w:rPr>
        <w:t>Substantial</w:t>
      </w:r>
      <w:r>
        <w:rPr>
          <w:rStyle w:val="AIAItalics"/>
        </w:rPr>
        <w:t xml:space="preserve"> </w:t>
      </w:r>
      <w:r>
        <w:rPr>
          <w:rStyle w:val="AIAItalics"/>
        </w:rPr>
        <w:t>Completion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certain</w:t>
      </w:r>
      <w:r>
        <w:rPr>
          <w:rStyle w:val="AIAItalics"/>
        </w:rPr>
        <w:t xml:space="preserve"> </w:t>
      </w:r>
      <w:r>
        <w:rPr>
          <w:rStyle w:val="AIAItalics"/>
        </w:rPr>
        <w:t>portions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Work.)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11" w:name="bm_SubstantialCompletionDate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11"/>
    </w:p>
    <w:p>
      <w:pPr>
        <w:pStyle w:val="AIAAgreementBodyText"/>
        <w:wordWrap/>
      </w:pPr>
    </w:p>
    <w:tbl>
      <w:tblPr>
        <w:tblInd w:w="720" w:type="dxa"/>
      </w:tblPr>
      <w:tblGrid>
        <w:gridCol w:w="3522"/>
        <w:gridCol w:w="5118"/>
      </w:tblGrid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212" w:name="ORIGINAL-bm_PortionOfWorkTable"/>
            <w:r>
              <w:rPr>
                <w:rStyle w:val="AIASubheading"/>
              </w:rPr>
              <w:t>Portion</w:t>
            </w:r>
            <w:r>
              <w:rPr>
                <w:rStyle w:val="AIASubheading"/>
              </w:rPr>
              <w:t xml:space="preserve"> </w:t>
            </w:r>
            <w:r>
              <w:rPr>
                <w:rStyle w:val="AIASubheading"/>
              </w:rPr>
              <w:t>of</w:t>
            </w:r>
            <w:r>
              <w:rPr>
                <w:rStyle w:val="AIASubheading"/>
              </w:rPr>
              <w:t xml:space="preserve"> </w:t>
            </w:r>
            <w:r>
              <w:rPr>
                <w:rStyle w:val="AIASubheading"/>
              </w:rPr>
              <w:t>Work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</w:rPr>
              <w:t>Substantial</w:t>
            </w:r>
            <w:r>
              <w:rPr>
                <w:rStyle w:val="AIASubheading"/>
              </w:rPr>
              <w:t xml:space="preserve"> </w:t>
            </w:r>
            <w:r>
              <w:rPr>
                <w:rStyle w:val="AIASubheading"/>
              </w:rPr>
              <w:t>Completion</w:t>
            </w:r>
            <w:r>
              <w:rPr>
                <w:rStyle w:val="AIASubheading"/>
              </w:rPr>
              <w:t xml:space="preserve"> </w:t>
            </w:r>
            <w:r>
              <w:rPr>
                <w:rStyle w:val="AIASubheading"/>
              </w:rPr>
              <w:t>Date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213" w:name="bm_PortionOfWork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213"/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212"/>
    </w:p>
    <w:p>
      <w:pPr>
        <w:pStyle w:val="AIAAgreementBodyText"/>
        <w:wordWrap/>
      </w:pPr>
      <w:r>
        <w:rPr>
          <w:rStyle w:val="AIAAgreementBodyText"/>
        </w:rPr>
        <w:t>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Italics"/>
        <w:wordWrap/>
      </w:pPr>
      <w:r>
        <w:rPr>
          <w:rStyle w:val="AIAItalics"/>
        </w:rPr>
        <w:t>(Insert</w:t>
      </w:r>
      <w:r>
        <w:rPr>
          <w:rStyle w:val="AIAItalics"/>
        </w:rPr>
        <w:t xml:space="preserve"> </w:t>
      </w:r>
      <w:r>
        <w:rPr>
          <w:rStyle w:val="AIAItalics"/>
        </w:rPr>
        <w:t>provisions,</w:t>
      </w:r>
      <w:r>
        <w:rPr>
          <w:rStyle w:val="AIAItalics"/>
        </w:rPr>
        <w:t xml:space="preserve"> </w:t>
      </w:r>
      <w:r>
        <w:rPr>
          <w:rStyle w:val="AIAItalics"/>
        </w:rPr>
        <w:t>if</w:t>
      </w:r>
      <w:r>
        <w:rPr>
          <w:rStyle w:val="AIAItalics"/>
        </w:rPr>
        <w:t xml:space="preserve"> </w:t>
      </w:r>
      <w:r>
        <w:rPr>
          <w:rStyle w:val="AIAItalics"/>
        </w:rPr>
        <w:t>any,</w:t>
      </w:r>
      <w:r>
        <w:rPr>
          <w:rStyle w:val="AIAItalics"/>
        </w:rPr>
        <w:t xml:space="preserve"> </w:t>
      </w:r>
      <w:r>
        <w:rPr>
          <w:rStyle w:val="AIAItalics"/>
        </w:rPr>
        <w:t>for</w:t>
      </w:r>
      <w:r>
        <w:rPr>
          <w:rStyle w:val="AIAItalics"/>
        </w:rPr>
        <w:t xml:space="preserve"> </w:t>
      </w:r>
      <w:r>
        <w:rPr>
          <w:rStyle w:val="AIAItalics"/>
        </w:rPr>
        <w:t>liquidated</w:t>
      </w:r>
      <w:r>
        <w:rPr>
          <w:rStyle w:val="AIAItalics"/>
        </w:rPr>
        <w:t xml:space="preserve"> </w:t>
      </w:r>
      <w:r>
        <w:rPr>
          <w:rStyle w:val="AIAItalics"/>
        </w:rPr>
        <w:t>damages</w:t>
      </w:r>
      <w:r>
        <w:rPr>
          <w:rStyle w:val="AIAItalics"/>
        </w:rPr>
        <w:t xml:space="preserve"> </w:t>
      </w:r>
      <w:r>
        <w:rPr>
          <w:rStyle w:val="AIAItalics"/>
        </w:rPr>
        <w:t>relating</w:t>
      </w:r>
      <w:r>
        <w:rPr>
          <w:rStyle w:val="AIAItalics"/>
        </w:rPr>
        <w:t xml:space="preserve"> </w:t>
      </w:r>
      <w:r>
        <w:rPr>
          <w:rStyle w:val="AIAItalics"/>
        </w:rPr>
        <w:t>to</w:t>
      </w:r>
      <w:r>
        <w:rPr>
          <w:rStyle w:val="AIAItalics"/>
        </w:rPr>
        <w:t xml:space="preserve"> </w:t>
      </w:r>
      <w:r>
        <w:rPr>
          <w:rStyle w:val="AIAItalics"/>
        </w:rPr>
        <w:t>failure</w:t>
      </w:r>
      <w:r>
        <w:rPr>
          <w:rStyle w:val="AIAItalics"/>
        </w:rPr>
        <w:t xml:space="preserve"> </w:t>
      </w:r>
      <w:r>
        <w:rPr>
          <w:rStyle w:val="AIAItalics"/>
        </w:rPr>
        <w:t>to</w:t>
      </w:r>
      <w:r>
        <w:rPr>
          <w:rStyle w:val="AIAItalics"/>
        </w:rPr>
        <w:t xml:space="preserve"> </w:t>
      </w:r>
      <w:r>
        <w:rPr>
          <w:rStyle w:val="AIAItalics"/>
        </w:rPr>
        <w:t>achieve</w:t>
      </w:r>
      <w:r>
        <w:rPr>
          <w:rStyle w:val="AIAItalics"/>
        </w:rPr>
        <w:t xml:space="preserve"> </w:t>
      </w:r>
      <w:r>
        <w:rPr>
          <w:rStyle w:val="AIAItalics"/>
        </w:rPr>
        <w:t>Substantial</w:t>
      </w:r>
      <w:r>
        <w:rPr>
          <w:rStyle w:val="AIAItalics"/>
        </w:rPr>
        <w:t xml:space="preserve"> </w:t>
      </w:r>
      <w:r>
        <w:rPr>
          <w:rStyle w:val="AIAItalics"/>
        </w:rPr>
        <w:t>Completion</w:t>
      </w:r>
      <w:r>
        <w:rPr>
          <w:rStyle w:val="AIAItalics"/>
        </w:rPr>
        <w:t xml:space="preserve"> </w:t>
      </w:r>
      <w:r>
        <w:rPr>
          <w:rStyle w:val="AIAItalics"/>
        </w:rPr>
        <w:t>on</w:t>
      </w:r>
      <w:r>
        <w:rPr>
          <w:rStyle w:val="AIAItalics"/>
        </w:rPr>
        <w:t xml:space="preserve"> </w:t>
      </w:r>
      <w:r>
        <w:rPr>
          <w:rStyle w:val="AIAItalics"/>
        </w:rPr>
        <w:t>time</w:t>
      </w:r>
      <w:r>
        <w:rPr>
          <w:rStyle w:val="AIAItalics"/>
        </w:rPr>
        <w:t xml:space="preserve"> </w:t>
      </w:r>
      <w:r>
        <w:rPr>
          <w:rStyle w:val="AIAItalics"/>
        </w:rPr>
        <w:t>or</w:t>
      </w:r>
      <w:r>
        <w:rPr>
          <w:rStyle w:val="AIAItalics"/>
        </w:rPr>
        <w:t xml:space="preserve"> </w:t>
      </w:r>
      <w:r>
        <w:rPr>
          <w:rStyle w:val="AIAItalics"/>
        </w:rPr>
        <w:t>for</w:t>
      </w:r>
      <w:r>
        <w:rPr>
          <w:rStyle w:val="AIAItalics"/>
        </w:rPr>
        <w:t xml:space="preserve"> </w:t>
      </w:r>
      <w:r>
        <w:rPr>
          <w:rStyle w:val="AIAItalics"/>
        </w:rPr>
        <w:t>bonus</w:t>
      </w:r>
      <w:r>
        <w:rPr>
          <w:rStyle w:val="AIAItalics"/>
        </w:rPr>
        <w:t xml:space="preserve"> </w:t>
      </w:r>
      <w:r>
        <w:rPr>
          <w:rStyle w:val="AIAItalics"/>
        </w:rPr>
        <w:t>payments</w:t>
      </w:r>
      <w:r>
        <w:rPr>
          <w:rStyle w:val="AIAItalics"/>
        </w:rPr>
        <w:t xml:space="preserve"> </w:t>
      </w:r>
      <w:r>
        <w:rPr>
          <w:rStyle w:val="AIAItalics"/>
        </w:rPr>
        <w:t>for</w:t>
      </w:r>
      <w:r>
        <w:rPr>
          <w:rStyle w:val="AIAItalics"/>
        </w:rPr>
        <w:t xml:space="preserve"> </w:t>
      </w:r>
      <w:r>
        <w:rPr>
          <w:rStyle w:val="AIAItalics"/>
        </w:rPr>
        <w:t>early</w:t>
      </w:r>
      <w:r>
        <w:rPr>
          <w:rStyle w:val="AIAItalics"/>
        </w:rPr>
        <w:t xml:space="preserve"> </w:t>
      </w:r>
      <w:r>
        <w:rPr>
          <w:rStyle w:val="AIAItalics"/>
        </w:rPr>
        <w:t>completion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Work.)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14" w:name="bm_DamageOrBonusProvisions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14"/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3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CONTRACT</w:t>
      </w:r>
      <w:r>
        <w:rPr>
          <w:rStyle w:val="Heading1"/>
        </w:rPr>
        <w:t xml:space="preserve"> </w:t>
      </w:r>
      <w:r>
        <w:rPr>
          <w:rStyle w:val="Heading1"/>
        </w:rPr>
        <w:t>SUM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current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funds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following:</w:t>
      </w:r>
    </w:p>
    <w:p>
      <w:pPr>
        <w:pStyle w:val="AIAItalics"/>
        <w:wordWrap/>
      </w:pPr>
      <w:r>
        <w:rPr>
          <w:rStyle w:val="AIAItalics"/>
        </w:rPr>
        <w:t>(Check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appropriate</w:t>
      </w:r>
      <w:r>
        <w:rPr>
          <w:rStyle w:val="AIAItalics"/>
        </w:rPr>
        <w:t xml:space="preserve"> </w:t>
      </w:r>
      <w:r>
        <w:rPr>
          <w:rStyle w:val="AIAItalics"/>
        </w:rPr>
        <w:t>box.)</w:t>
      </w:r>
    </w:p>
    <w:p>
      <w:pPr>
        <w:pStyle w:val="AIAAgreementBodyText"/>
        <w:wordWrap/>
      </w:pPr>
    </w:p>
    <w:p>
      <w:pPr>
        <w:pStyle w:val="AIABodyTextHanging"/>
        <w:wordWrap/>
        <w:ind w:left="1440" w:hanging="720"/>
      </w:pPr>
      <w:r>
        <w:rPr>
          <w:rStyle w:val="AIACheckbox"/>
        </w:rPr>
        <w:t>[</w:t>
      </w:r>
      <w:r>
        <w:rPr>
          <w:rStyle w:val="AIACheckbox"/>
        </w:rPr>
        <w:t xml:space="preserve"> </w:t>
      </w:r>
      <w:bookmarkStart w:id="215" w:name="bm_SS"/>
      <w:r>
        <w:t>«</w:t>
      </w:r>
      <w:ins w:id="216" w:author="VarianceCheckAuthor" w:date="2015-10-04T00:00:00Z">
        <w:r>
          <w:rPr>
            <w:rStyle w:val="AIABodyTextHanging"/>
            <w:color w:val="000000"/>
          </w:rPr>
          <w:t>X</w:t>
        </w:r>
      </w:ins>
      <w:r>
        <w:t>»</w:t>
      </w:r>
      <w:bookmarkEnd w:id="215"/>
      <w:r>
        <w:rPr>
          <w:rStyle w:val="AIACheckbox"/>
        </w:rPr>
        <w:t xml:space="preserve"> </w:t>
      </w:r>
      <w:r>
        <w:rPr>
          <w:rStyle w:val="AIACheckbox"/>
        </w:rPr>
        <w:t>]</w:t>
      </w:r>
      <w:r>
        <w:rPr>
          <w:rStyle w:val="AIACheckbox"/>
        </w:rPr>
        <w:t xml:space="preserve"> </w:t>
      </w:r>
      <w:r>
        <w:rPr>
          <w:rStyle w:val="AIACheckbox"/>
        </w:rPr>
        <w:t xml:space="preserve"> </w:t>
      </w:r>
      <w:r>
        <w:rPr>
          <w:rStyle w:val="AIACheckbox"/>
        </w:rPr>
        <w:t xml:space="preserve"> </w:t>
      </w:r>
      <w:r>
        <w:rPr>
          <w:rStyle w:val="AIACheckbox"/>
        </w:rPr>
        <w:t xml:space="preserve"> </w:t>
      </w:r>
      <w:r>
        <w:rPr>
          <w:rStyle w:val="AIABodyTextHanging"/>
        </w:rPr>
        <w:t>Stipulated</w:t>
      </w:r>
      <w:r>
        <w:rPr>
          <w:rStyle w:val="AIABodyTextHanging"/>
        </w:rPr>
        <w:t xml:space="preserve"> </w:t>
      </w:r>
      <w:r>
        <w:rPr>
          <w:rStyle w:val="AIABodyTextHanging"/>
        </w:rPr>
        <w:t>Sum,</w:t>
      </w:r>
      <w:r>
        <w:rPr>
          <w:rStyle w:val="AIABodyTextHanging"/>
        </w:rPr>
        <w:t xml:space="preserve"> </w:t>
      </w:r>
      <w:r>
        <w:rPr>
          <w:rStyle w:val="AIABodyTextHanging"/>
        </w:rPr>
        <w:t>in</w:t>
      </w:r>
      <w:r>
        <w:rPr>
          <w:rStyle w:val="AIABodyTextHanging"/>
        </w:rPr>
        <w:t xml:space="preserve"> </w:t>
      </w:r>
      <w:r>
        <w:rPr>
          <w:rStyle w:val="AIABodyTextHanging"/>
        </w:rPr>
        <w:t>accordance</w:t>
      </w:r>
      <w:r>
        <w:rPr>
          <w:rStyle w:val="AIABodyTextHanging"/>
        </w:rPr>
        <w:t xml:space="preserve"> </w:t>
      </w:r>
      <w:r>
        <w:rPr>
          <w:rStyle w:val="AIABodyTextHanging"/>
        </w:rPr>
        <w:t>with</w:t>
      </w:r>
      <w:r>
        <w:rPr>
          <w:rStyle w:val="AIABodyTextHanging"/>
        </w:rPr>
        <w:t xml:space="preserve"> </w:t>
      </w:r>
      <w:r>
        <w:rPr>
          <w:rStyle w:val="AIABodyTextHanging"/>
        </w:rPr>
        <w:t>Section</w:t>
      </w:r>
      <w:r>
        <w:rPr>
          <w:rStyle w:val="AIABodyTextHanging"/>
        </w:rPr>
        <w:t xml:space="preserve"> </w:t>
      </w:r>
      <w:r>
        <w:rPr>
          <w:rStyle w:val="AIABodyTextHanging"/>
        </w:rPr>
        <w:t>3.2</w:t>
      </w:r>
      <w:r>
        <w:rPr>
          <w:rStyle w:val="AIABodyTextHanging"/>
        </w:rPr>
        <w:t xml:space="preserve"> </w:t>
      </w:r>
      <w:r>
        <w:rPr>
          <w:rStyle w:val="AIABodyTextHanging"/>
        </w:rPr>
        <w:t>below</w:t>
      </w:r>
    </w:p>
    <w:p>
      <w:pPr>
        <w:pStyle w:val="AIABodyTextHanging"/>
        <w:wordWrap/>
      </w:pPr>
    </w:p>
    <w:p>
      <w:pPr>
        <w:pStyle w:val="AIABodyTextHanging"/>
        <w:wordWrap/>
        <w:ind w:left="1440" w:hanging="720"/>
      </w:pPr>
      <w:r>
        <w:rPr>
          <w:rStyle w:val="AIACheckbox"/>
        </w:rPr>
        <w:t>[</w:t>
      </w:r>
      <w:r>
        <w:rPr>
          <w:rStyle w:val="AIACheckbox"/>
        </w:rPr>
        <w:t xml:space="preserve"> </w:t>
      </w:r>
      <w:bookmarkStart w:id="217" w:name="bm_NoGMP"/>
      <w:r>
        <w:t>«</w:t>
      </w:r>
      <w:r>
        <w:rPr>
          <w:rStyle w:val="AIAFillPointCheckbox"/>
        </w:rPr>
        <w:t xml:space="preserve"> </w:t>
      </w:r>
      <w:r>
        <w:rPr>
          <w:rStyle w:val="AIAFillPointCheckbox"/>
        </w:rPr>
        <w:t xml:space="preserve"> </w:t>
      </w:r>
      <w:r>
        <w:t>»</w:t>
      </w:r>
      <w:bookmarkEnd w:id="217"/>
      <w:r>
        <w:rPr>
          <w:rStyle w:val="AIACheckbox"/>
        </w:rPr>
        <w:t xml:space="preserve"> </w:t>
      </w:r>
      <w:r>
        <w:rPr>
          <w:rStyle w:val="AIACheckbox"/>
        </w:rPr>
        <w:t>]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Cost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Work</w:t>
      </w:r>
      <w:r>
        <w:rPr>
          <w:rStyle w:val="AIABodyTextHanging"/>
        </w:rPr>
        <w:t xml:space="preserve"> </w:t>
      </w:r>
      <w:r>
        <w:rPr>
          <w:rStyle w:val="AIABodyTextHanging"/>
        </w:rPr>
        <w:t>plus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Contractor’s</w:t>
      </w:r>
      <w:r>
        <w:rPr>
          <w:rStyle w:val="AIABodyTextHanging"/>
        </w:rPr>
        <w:t xml:space="preserve"> </w:t>
      </w:r>
      <w:r>
        <w:rPr>
          <w:rStyle w:val="AIABodyTextHanging"/>
        </w:rPr>
        <w:t>Fee,</w:t>
      </w:r>
      <w:r>
        <w:rPr>
          <w:rStyle w:val="AIABodyTextHanging"/>
        </w:rPr>
        <w:t xml:space="preserve"> </w:t>
      </w:r>
      <w:r>
        <w:rPr>
          <w:rStyle w:val="AIABodyTextHanging"/>
        </w:rPr>
        <w:t>in</w:t>
      </w:r>
      <w:r>
        <w:rPr>
          <w:rStyle w:val="AIABodyTextHanging"/>
        </w:rPr>
        <w:t xml:space="preserve"> </w:t>
      </w:r>
      <w:r>
        <w:rPr>
          <w:rStyle w:val="AIABodyTextHanging"/>
        </w:rPr>
        <w:t>accordance</w:t>
      </w:r>
      <w:r>
        <w:rPr>
          <w:rStyle w:val="AIABodyTextHanging"/>
        </w:rPr>
        <w:t xml:space="preserve"> </w:t>
      </w:r>
      <w:r>
        <w:rPr>
          <w:rStyle w:val="AIABodyTextHanging"/>
        </w:rPr>
        <w:t>with</w:t>
      </w:r>
      <w:r>
        <w:rPr>
          <w:rStyle w:val="AIABodyTextHanging"/>
        </w:rPr>
        <w:t xml:space="preserve"> </w:t>
      </w:r>
      <w:r>
        <w:rPr>
          <w:rStyle w:val="AIABodyTextHanging"/>
        </w:rPr>
        <w:t>Section</w:t>
      </w:r>
      <w:r>
        <w:rPr>
          <w:rStyle w:val="AIABodyTextHanging"/>
        </w:rPr>
        <w:t xml:space="preserve"> </w:t>
      </w:r>
      <w:r>
        <w:rPr>
          <w:rStyle w:val="AIABodyTextHanging"/>
        </w:rPr>
        <w:t>3.3</w:t>
      </w:r>
      <w:r>
        <w:rPr>
          <w:rStyle w:val="AIABodyTextHanging"/>
        </w:rPr>
        <w:t xml:space="preserve"> </w:t>
      </w:r>
      <w:r>
        <w:rPr>
          <w:rStyle w:val="AIABodyTextHanging"/>
        </w:rPr>
        <w:t>below</w:t>
      </w:r>
    </w:p>
    <w:p>
      <w:pPr>
        <w:pStyle w:val="AIABodyTextHanging"/>
        <w:wordWrap/>
      </w:pPr>
    </w:p>
    <w:p>
      <w:pPr>
        <w:pStyle w:val="AIABodyTextHanging"/>
        <w:wordWrap/>
        <w:ind w:left="1440" w:hanging="720"/>
      </w:pPr>
      <w:r>
        <w:rPr>
          <w:rStyle w:val="AIACheckbox"/>
        </w:rPr>
        <w:t>[</w:t>
      </w:r>
      <w:r>
        <w:rPr>
          <w:rStyle w:val="AIACheckbox"/>
        </w:rPr>
        <w:t xml:space="preserve"> </w:t>
      </w:r>
      <w:bookmarkStart w:id="218" w:name="bm_GMP"/>
      <w:r>
        <w:t>«</w:t>
      </w:r>
      <w:r>
        <w:rPr>
          <w:rStyle w:val="AIAFillPointCheckbox"/>
        </w:rPr>
        <w:t xml:space="preserve"> </w:t>
      </w:r>
      <w:r>
        <w:rPr>
          <w:rStyle w:val="AIAFillPointCheckbox"/>
        </w:rPr>
        <w:t xml:space="preserve"> </w:t>
      </w:r>
      <w:r>
        <w:t>»</w:t>
      </w:r>
      <w:bookmarkEnd w:id="218"/>
      <w:r>
        <w:rPr>
          <w:rStyle w:val="AIACheckbox"/>
        </w:rPr>
        <w:t xml:space="preserve"> </w:t>
      </w:r>
      <w:r>
        <w:rPr>
          <w:rStyle w:val="AIACheckbox"/>
        </w:rPr>
        <w:t>]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Cost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Work</w:t>
      </w:r>
      <w:r>
        <w:rPr>
          <w:rStyle w:val="AIABodyTextHanging"/>
        </w:rPr>
        <w:t xml:space="preserve"> </w:t>
      </w:r>
      <w:r>
        <w:rPr>
          <w:rStyle w:val="AIABodyTextHanging"/>
        </w:rPr>
        <w:t>plus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Contractor’s</w:t>
      </w:r>
      <w:r>
        <w:rPr>
          <w:rStyle w:val="AIABodyTextHanging"/>
        </w:rPr>
        <w:t xml:space="preserve"> </w:t>
      </w:r>
      <w:r>
        <w:rPr>
          <w:rStyle w:val="AIABodyTextHanging"/>
        </w:rPr>
        <w:t>Fee</w:t>
      </w:r>
      <w:r>
        <w:rPr>
          <w:rStyle w:val="AIABodyTextHanging"/>
        </w:rPr>
        <w:t xml:space="preserve"> </w:t>
      </w:r>
      <w:r>
        <w:rPr>
          <w:rStyle w:val="AIABodyTextHanging"/>
        </w:rPr>
        <w:t>with</w:t>
      </w:r>
      <w:r>
        <w:rPr>
          <w:rStyle w:val="AIABodyTextHanging"/>
        </w:rPr>
        <w:t xml:space="preserve"> </w:t>
      </w:r>
      <w:r>
        <w:rPr>
          <w:rStyle w:val="AIABodyTextHanging"/>
        </w:rPr>
        <w:t>a</w:t>
      </w:r>
      <w:r>
        <w:rPr>
          <w:rStyle w:val="AIABodyTextHanging"/>
        </w:rPr>
        <w:t xml:space="preserve"> </w:t>
      </w:r>
      <w:r>
        <w:rPr>
          <w:rStyle w:val="AIABodyTextHanging"/>
        </w:rPr>
        <w:t>Guaranteed</w:t>
      </w:r>
      <w:r>
        <w:rPr>
          <w:rStyle w:val="AIABodyTextHanging"/>
        </w:rPr>
        <w:t xml:space="preserve"> </w:t>
      </w:r>
      <w:r>
        <w:rPr>
          <w:rStyle w:val="AIABodyTextHanging"/>
        </w:rPr>
        <w:t>Maximum</w:t>
      </w:r>
      <w:r>
        <w:rPr>
          <w:rStyle w:val="AIABodyTextHanging"/>
        </w:rPr>
        <w:t xml:space="preserve"> </w:t>
      </w:r>
      <w:r>
        <w:rPr>
          <w:rStyle w:val="AIABodyTextHanging"/>
        </w:rPr>
        <w:t>Price,</w:t>
      </w:r>
      <w:r>
        <w:rPr>
          <w:rStyle w:val="AIABodyTextHanging"/>
        </w:rPr>
        <w:t xml:space="preserve"> </w:t>
      </w:r>
      <w:r>
        <w:rPr>
          <w:rStyle w:val="AIABodyTextHanging"/>
        </w:rPr>
        <w:t>in</w:t>
      </w:r>
      <w:r>
        <w:rPr>
          <w:rStyle w:val="AIABodyTextHanging"/>
        </w:rPr>
        <w:t xml:space="preserve"> </w:t>
      </w:r>
      <w:r>
        <w:rPr>
          <w:rStyle w:val="AIABodyTextHanging"/>
        </w:rPr>
        <w:t>accordance</w:t>
      </w:r>
      <w:r>
        <w:rPr>
          <w:rStyle w:val="AIABodyTextHanging"/>
        </w:rPr>
        <w:t xml:space="preserve"> </w:t>
      </w:r>
      <w:r>
        <w:rPr>
          <w:rStyle w:val="AIABodyTextHanging"/>
        </w:rPr>
        <w:t>with</w:t>
      </w:r>
      <w:r>
        <w:rPr>
          <w:rStyle w:val="AIABodyTextHanging"/>
        </w:rPr>
        <w:t xml:space="preserve"> </w:t>
      </w:r>
      <w:r>
        <w:rPr>
          <w:rStyle w:val="AIABodyTextHanging"/>
        </w:rPr>
        <w:t>Section</w:t>
      </w:r>
      <w:r>
        <w:rPr>
          <w:rStyle w:val="AIABodyTextHanging"/>
        </w:rPr>
        <w:t xml:space="preserve"> </w:t>
      </w:r>
      <w:r>
        <w:rPr>
          <w:rStyle w:val="AIABodyTextHanging"/>
        </w:rPr>
        <w:t>3.4</w:t>
      </w:r>
      <w:r>
        <w:rPr>
          <w:rStyle w:val="AIABodyTextHanging"/>
        </w:rPr>
        <w:t xml:space="preserve"> </w:t>
      </w:r>
      <w:r>
        <w:rPr>
          <w:rStyle w:val="AIABodyTextHanging"/>
        </w:rPr>
        <w:t>below</w:t>
      </w:r>
    </w:p>
    <w:p>
      <w:pPr>
        <w:pStyle w:val="AIAAgreementBodyText"/>
        <w:wordWrap/>
      </w:pPr>
    </w:p>
    <w:p>
      <w:pPr>
        <w:pStyle w:val="AIAItalics"/>
        <w:wordWrap/>
      </w:pPr>
      <w:r>
        <w:rPr>
          <w:rStyle w:val="AIAItalics"/>
        </w:rPr>
        <w:t>(Based</w:t>
      </w:r>
      <w:r>
        <w:rPr>
          <w:rStyle w:val="AIAItalics"/>
        </w:rPr>
        <w:t xml:space="preserve"> </w:t>
      </w:r>
      <w:r>
        <w:rPr>
          <w:rStyle w:val="AIAItalics"/>
        </w:rPr>
        <w:t>on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selection</w:t>
      </w:r>
      <w:r>
        <w:rPr>
          <w:rStyle w:val="AIAItalics"/>
        </w:rPr>
        <w:t xml:space="preserve"> </w:t>
      </w:r>
      <w:r>
        <w:rPr>
          <w:rStyle w:val="AIAItalics"/>
        </w:rPr>
        <w:t>above,</w:t>
      </w:r>
      <w:r>
        <w:rPr>
          <w:rStyle w:val="AIAItalics"/>
        </w:rPr>
        <w:t xml:space="preserve"> </w:t>
      </w:r>
      <w:r>
        <w:rPr>
          <w:rStyle w:val="AIAItalics"/>
        </w:rPr>
        <w:t>complete</w:t>
      </w:r>
      <w:r>
        <w:rPr>
          <w:rStyle w:val="AIAItalics"/>
        </w:rPr>
        <w:t xml:space="preserve"> </w:t>
      </w:r>
      <w:r>
        <w:rPr>
          <w:rStyle w:val="AIAItalics"/>
        </w:rPr>
        <w:t>Section</w:t>
      </w:r>
      <w:r>
        <w:rPr>
          <w:rStyle w:val="AIAItalics"/>
        </w:rPr>
        <w:t xml:space="preserve"> </w:t>
      </w:r>
      <w:r>
        <w:rPr>
          <w:rStyle w:val="AIAItalics"/>
        </w:rPr>
        <w:t>3.2,</w:t>
      </w:r>
      <w:r>
        <w:rPr>
          <w:rStyle w:val="AIAItalics"/>
        </w:rPr>
        <w:t xml:space="preserve"> </w:t>
      </w:r>
      <w:r>
        <w:rPr>
          <w:rStyle w:val="AIAItalics"/>
        </w:rPr>
        <w:t>3.3</w:t>
      </w:r>
      <w:r>
        <w:rPr>
          <w:rStyle w:val="AIAItalics"/>
        </w:rPr>
        <w:t xml:space="preserve"> </w:t>
      </w:r>
      <w:r>
        <w:rPr>
          <w:rStyle w:val="AIAItalics"/>
        </w:rPr>
        <w:t>or</w:t>
      </w:r>
      <w:r>
        <w:rPr>
          <w:rStyle w:val="AIAItalics"/>
        </w:rPr>
        <w:t xml:space="preserve"> </w:t>
      </w:r>
      <w:r>
        <w:rPr>
          <w:rStyle w:val="AIAItalics"/>
        </w:rPr>
        <w:t>3.4</w:t>
      </w:r>
      <w:r>
        <w:rPr>
          <w:rStyle w:val="AIAItalics"/>
        </w:rPr>
        <w:t xml:space="preserve"> </w:t>
      </w:r>
      <w:r>
        <w:rPr>
          <w:rStyle w:val="AIAItalics"/>
        </w:rPr>
        <w:t>below.)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Stipulated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bookmarkStart w:id="219" w:name="bm_StipulatedSumWords"/>
      <w:r>
        <w:t>«</w:t>
      </w:r>
      <w:ins w:id="220" w:author="VarianceCheckAuthor" w:date="2015-10-04T00:00:00Z">
        <w:r>
          <w:rPr>
            <w:rStyle w:val="AIAFillPointText"/>
            <w:color w:val="000000"/>
          </w:rPr>
          <w:t>One</w:t>
        </w:r>
      </w:ins>
      <w:ins w:id="221" w:author="VarianceCheckAuthor" w:date="2015-10-04T00:00:00Z">
        <w:r>
          <w:rPr>
            <w:rStyle w:val="AIAFillPointText"/>
            <w:color w:val="000000"/>
          </w:rPr>
          <w:t xml:space="preserve"> </w:t>
        </w:r>
      </w:ins>
      <w:ins w:id="222" w:author="VarianceCheckAuthor" w:date="2015-10-04T00:00:00Z">
        <w:r>
          <w:rPr>
            <w:rStyle w:val="AIAFillPointText"/>
            <w:color w:val="000000"/>
          </w:rPr>
          <w:t>Hundred</w:t>
        </w:r>
      </w:ins>
      <w:ins w:id="223" w:author="VarianceCheckAuthor" w:date="2015-10-04T00:00:00Z">
        <w:r>
          <w:rPr>
            <w:rStyle w:val="AIAFillPointText"/>
            <w:color w:val="000000"/>
          </w:rPr>
          <w:t xml:space="preserve"> </w:t>
        </w:r>
      </w:ins>
      <w:ins w:id="224" w:author="VarianceCheckAuthor" w:date="2015-10-04T00:00:00Z">
        <w:r>
          <w:rPr>
            <w:rStyle w:val="AIAFillPointText"/>
            <w:color w:val="000000"/>
          </w:rPr>
          <w:t>Seventy</w:t>
        </w:r>
      </w:ins>
      <w:ins w:id="225" w:author="VarianceCheckAuthor" w:date="2015-10-04T00:00:00Z">
        <w:r>
          <w:rPr>
            <w:rStyle w:val="AIAFillPointText"/>
            <w:color w:val="000000"/>
          </w:rPr>
          <w:t xml:space="preserve"> </w:t>
        </w:r>
      </w:ins>
      <w:ins w:id="226" w:author="VarianceCheckAuthor" w:date="2015-10-04T00:00:00Z">
        <w:r>
          <w:rPr>
            <w:rStyle w:val="AIAFillPointText"/>
            <w:color w:val="000000"/>
          </w:rPr>
          <w:t>Four</w:t>
        </w:r>
      </w:ins>
      <w:ins w:id="227" w:author="VarianceCheckAuthor" w:date="2015-10-04T00:00:00Z">
        <w:r>
          <w:rPr>
            <w:rStyle w:val="AIAFillPointText"/>
            <w:color w:val="000000"/>
          </w:rPr>
          <w:t xml:space="preserve"> </w:t>
        </w:r>
      </w:ins>
      <w:ins w:id="228" w:author="VarianceCheckAuthor" w:date="2015-10-04T00:00:00Z">
        <w:r>
          <w:rPr>
            <w:rStyle w:val="AIAFillPointText"/>
            <w:color w:val="000000"/>
          </w:rPr>
          <w:t>Thousand</w:t>
        </w:r>
      </w:ins>
      <w:ins w:id="229" w:author="VarianceCheckAuthor" w:date="2015-10-04T00:00:00Z">
        <w:r>
          <w:rPr>
            <w:rStyle w:val="AIAFillPointText"/>
            <w:color w:val="000000"/>
          </w:rPr>
          <w:t xml:space="preserve"> </w:t>
        </w:r>
      </w:ins>
      <w:ins w:id="230" w:author="VarianceCheckAuthor" w:date="2015-10-04T00:00:00Z">
        <w:r>
          <w:rPr>
            <w:rStyle w:val="AIAFillPointText"/>
            <w:color w:val="000000"/>
          </w:rPr>
          <w:t>Dollars</w:t>
        </w:r>
      </w:ins>
      <w:ins w:id="231" w:author="VarianceCheckAuthor" w:date="2015-10-04T00:00:00Z">
        <w:r>
          <w:rPr>
            <w:rStyle w:val="AIAFillPointText"/>
            <w:color w:val="000000"/>
          </w:rPr>
          <w:t xml:space="preserve"> </w:t>
        </w:r>
      </w:ins>
      <w:ins w:id="232" w:author="VarianceCheckAuthor" w:date="2015-10-04T00:00:00Z">
        <w:r>
          <w:rPr>
            <w:rStyle w:val="AIAFillPointText"/>
            <w:color w:val="000000"/>
          </w:rPr>
          <w:t>and</w:t>
        </w:r>
      </w:ins>
      <w:ins w:id="233" w:author="VarianceCheckAuthor" w:date="2015-10-04T00:00:00Z">
        <w:r>
          <w:rPr>
            <w:rStyle w:val="AIAFillPointText"/>
            <w:color w:val="000000"/>
          </w:rPr>
          <w:t xml:space="preserve"> </w:t>
        </w:r>
      </w:ins>
      <w:ins w:id="234" w:author="VarianceCheckAuthor" w:date="2015-10-04T00:00:00Z">
        <w:r>
          <w:rPr>
            <w:rStyle w:val="AIAFillPointText"/>
            <w:color w:val="000000"/>
          </w:rPr>
          <w:t>Zero</w:t>
        </w:r>
      </w:ins>
      <w:ins w:id="235" w:author="VarianceCheckAuthor" w:date="2015-10-04T00:00:00Z">
        <w:r>
          <w:rPr>
            <w:rStyle w:val="AIAFillPointText"/>
            <w:color w:val="000000"/>
          </w:rPr>
          <w:t xml:space="preserve"> </w:t>
        </w:r>
      </w:ins>
      <w:ins w:id="236" w:author="VarianceCheckAuthor" w:date="2015-10-04T00:00:00Z">
        <w:r>
          <w:rPr>
            <w:rStyle w:val="AIAFillPointText"/>
            <w:color w:val="000000"/>
          </w:rPr>
          <w:t>Cents</w:t>
        </w:r>
      </w:ins>
      <w:r>
        <w:t>»</w:t>
      </w:r>
      <w:bookmarkEnd w:id="219"/>
      <w:r>
        <w:rPr>
          <w:rStyle w:val="AIAAgreementBodyText"/>
        </w:rPr>
        <w:t xml:space="preserve"> </w:t>
      </w:r>
      <w:r>
        <w:rPr>
          <w:rStyle w:val="AIAAgreementBodyText"/>
        </w:rPr>
        <w:t>($</w:t>
      </w:r>
      <w:r>
        <w:rPr>
          <w:rStyle w:val="AIAAgreementBodyText"/>
        </w:rPr>
        <w:t xml:space="preserve"> </w:t>
      </w:r>
      <w:bookmarkStart w:id="237" w:name="bm_StipulatedSum"/>
      <w:r>
        <w:t>«</w:t>
      </w:r>
      <w:ins w:id="238" w:author="VarianceCheckAuthor" w:date="2015-10-04T00:00:00Z">
        <w:r>
          <w:rPr>
            <w:rStyle w:val="AIAFillPointText"/>
            <w:color w:val="000000"/>
          </w:rPr>
          <w:t>174000.00</w:t>
        </w:r>
      </w:ins>
      <w:r>
        <w:t>»</w:t>
      </w:r>
      <w:bookmarkEnd w:id="237"/>
      <w:r>
        <w:rPr>
          <w:rStyle w:val="AIAAgreementBodyText"/>
        </w:rPr>
        <w:t xml:space="preserve"> </w:t>
      </w:r>
      <w:r>
        <w:rPr>
          <w:rStyle w:val="AIAAgreementBodyText"/>
        </w:rPr>
        <w:t>),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deductions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Stipulated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alternates,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hereby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Owner:</w:t>
      </w:r>
    </w:p>
    <w:p>
      <w:pPr>
        <w:pStyle w:val="AIAItalics"/>
        <w:wordWrap/>
      </w:pPr>
      <w:r>
        <w:rPr>
          <w:rStyle w:val="AIAItalics"/>
        </w:rPr>
        <w:t>(State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numbers</w:t>
      </w:r>
      <w:r>
        <w:rPr>
          <w:rStyle w:val="AIAItalics"/>
        </w:rPr>
        <w:t xml:space="preserve"> </w:t>
      </w:r>
      <w:r>
        <w:rPr>
          <w:rStyle w:val="AIAItalics"/>
        </w:rPr>
        <w:t>or</w:t>
      </w:r>
      <w:r>
        <w:rPr>
          <w:rStyle w:val="AIAItalics"/>
        </w:rPr>
        <w:t xml:space="preserve"> </w:t>
      </w:r>
      <w:r>
        <w:rPr>
          <w:rStyle w:val="AIAItalics"/>
        </w:rPr>
        <w:t>other</w:t>
      </w:r>
      <w:r>
        <w:rPr>
          <w:rStyle w:val="AIAItalics"/>
        </w:rPr>
        <w:t xml:space="preserve"> </w:t>
      </w:r>
      <w:r>
        <w:rPr>
          <w:rStyle w:val="AIAItalics"/>
        </w:rPr>
        <w:t>identification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accepted</w:t>
      </w:r>
      <w:r>
        <w:rPr>
          <w:rStyle w:val="AIAItalics"/>
        </w:rPr>
        <w:t xml:space="preserve"> </w:t>
      </w:r>
      <w:r>
        <w:rPr>
          <w:rStyle w:val="AIAItalics"/>
        </w:rPr>
        <w:t>alternates.</w:t>
      </w:r>
      <w:r>
        <w:rPr>
          <w:rStyle w:val="AIAItalics"/>
        </w:rPr>
        <w:t xml:space="preserve"> </w:t>
      </w:r>
      <w:r>
        <w:rPr>
          <w:rStyle w:val="AIAItalics"/>
        </w:rPr>
        <w:t>If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bidding</w:t>
      </w:r>
      <w:r>
        <w:rPr>
          <w:rStyle w:val="AIAItalics"/>
        </w:rPr>
        <w:t xml:space="preserve"> </w:t>
      </w:r>
      <w:r>
        <w:rPr>
          <w:rStyle w:val="AIAItalics"/>
        </w:rPr>
        <w:t>or</w:t>
      </w:r>
      <w:r>
        <w:rPr>
          <w:rStyle w:val="AIAItalics"/>
        </w:rPr>
        <w:t xml:space="preserve"> </w:t>
      </w:r>
      <w:r>
        <w:rPr>
          <w:rStyle w:val="AIAItalics"/>
        </w:rPr>
        <w:t>proposal</w:t>
      </w:r>
      <w:r>
        <w:rPr>
          <w:rStyle w:val="AIAItalics"/>
        </w:rPr>
        <w:t xml:space="preserve"> </w:t>
      </w:r>
      <w:r>
        <w:rPr>
          <w:rStyle w:val="AIAItalics"/>
        </w:rPr>
        <w:t>documents</w:t>
      </w:r>
      <w:r>
        <w:rPr>
          <w:rStyle w:val="AIAItalics"/>
        </w:rPr>
        <w:t xml:space="preserve"> </w:t>
      </w:r>
      <w:r>
        <w:rPr>
          <w:rStyle w:val="AIAItalics"/>
        </w:rPr>
        <w:t>permit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Owner</w:t>
      </w:r>
      <w:r>
        <w:rPr>
          <w:rStyle w:val="AIAItalics"/>
        </w:rPr>
        <w:t xml:space="preserve"> </w:t>
      </w:r>
      <w:r>
        <w:rPr>
          <w:rStyle w:val="AIAItalics"/>
        </w:rPr>
        <w:t>to</w:t>
      </w:r>
      <w:r>
        <w:rPr>
          <w:rStyle w:val="AIAItalics"/>
        </w:rPr>
        <w:t xml:space="preserve"> </w:t>
      </w:r>
      <w:r>
        <w:rPr>
          <w:rStyle w:val="AIAItalics"/>
        </w:rPr>
        <w:t>accept</w:t>
      </w:r>
      <w:r>
        <w:rPr>
          <w:rStyle w:val="AIAItalics"/>
        </w:rPr>
        <w:t xml:space="preserve"> </w:t>
      </w:r>
      <w:r>
        <w:rPr>
          <w:rStyle w:val="AIAItalics"/>
        </w:rPr>
        <w:t>other</w:t>
      </w:r>
      <w:r>
        <w:rPr>
          <w:rStyle w:val="AIAItalics"/>
        </w:rPr>
        <w:t xml:space="preserve"> </w:t>
      </w:r>
      <w:r>
        <w:rPr>
          <w:rStyle w:val="AIAItalics"/>
        </w:rPr>
        <w:t>alternates</w:t>
      </w:r>
      <w:r>
        <w:rPr>
          <w:rStyle w:val="AIAItalics"/>
        </w:rPr>
        <w:t xml:space="preserve"> </w:t>
      </w:r>
      <w:r>
        <w:rPr>
          <w:rStyle w:val="AIAItalics"/>
        </w:rPr>
        <w:t>subsequent</w:t>
      </w:r>
      <w:r>
        <w:rPr>
          <w:rStyle w:val="AIAItalics"/>
        </w:rPr>
        <w:t xml:space="preserve"> </w:t>
      </w:r>
      <w:r>
        <w:rPr>
          <w:rStyle w:val="AIAItalics"/>
        </w:rPr>
        <w:t>to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execution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this</w:t>
      </w:r>
      <w:r>
        <w:rPr>
          <w:rStyle w:val="AIAItalics"/>
        </w:rPr>
        <w:t xml:space="preserve"> </w:t>
      </w:r>
      <w:r>
        <w:rPr>
          <w:rStyle w:val="AIAItalics"/>
        </w:rPr>
        <w:t>Agreement,</w:t>
      </w:r>
      <w:r>
        <w:rPr>
          <w:rStyle w:val="AIAItalics"/>
        </w:rPr>
        <w:t xml:space="preserve"> </w:t>
      </w:r>
      <w:r>
        <w:rPr>
          <w:rStyle w:val="AIAItalics"/>
        </w:rPr>
        <w:t>attach</w:t>
      </w:r>
      <w:r>
        <w:rPr>
          <w:rStyle w:val="AIAItalics"/>
        </w:rPr>
        <w:t xml:space="preserve"> </w:t>
      </w:r>
      <w:r>
        <w:rPr>
          <w:rStyle w:val="AIAItalics"/>
        </w:rPr>
        <w:t>a</w:t>
      </w:r>
      <w:r>
        <w:rPr>
          <w:rStyle w:val="AIAItalics"/>
        </w:rPr>
        <w:t xml:space="preserve"> </w:t>
      </w:r>
      <w:r>
        <w:rPr>
          <w:rStyle w:val="AIAItalics"/>
        </w:rPr>
        <w:t>schedule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such</w:t>
      </w:r>
      <w:r>
        <w:rPr>
          <w:rStyle w:val="AIAItalics"/>
        </w:rPr>
        <w:t xml:space="preserve"> </w:t>
      </w:r>
      <w:r>
        <w:rPr>
          <w:rStyle w:val="AIAItalics"/>
        </w:rPr>
        <w:t>other</w:t>
      </w:r>
      <w:r>
        <w:rPr>
          <w:rStyle w:val="AIAItalics"/>
        </w:rPr>
        <w:t xml:space="preserve"> </w:t>
      </w:r>
      <w:r>
        <w:rPr>
          <w:rStyle w:val="AIAItalics"/>
        </w:rPr>
        <w:t>alternates</w:t>
      </w:r>
      <w:r>
        <w:rPr>
          <w:rStyle w:val="AIAItalics"/>
        </w:rPr>
        <w:t xml:space="preserve"> </w:t>
      </w:r>
      <w:r>
        <w:rPr>
          <w:rStyle w:val="AIAItalics"/>
        </w:rPr>
        <w:t>showing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amount</w:t>
      </w:r>
      <w:r>
        <w:rPr>
          <w:rStyle w:val="AIAItalics"/>
        </w:rPr>
        <w:t xml:space="preserve"> </w:t>
      </w:r>
      <w:r>
        <w:rPr>
          <w:rStyle w:val="AIAItalics"/>
        </w:rPr>
        <w:t>for</w:t>
      </w:r>
      <w:r>
        <w:rPr>
          <w:rStyle w:val="AIAItalics"/>
        </w:rPr>
        <w:t xml:space="preserve"> </w:t>
      </w:r>
      <w:r>
        <w:rPr>
          <w:rStyle w:val="AIAItalics"/>
        </w:rPr>
        <w:t>each</w:t>
      </w:r>
      <w:r>
        <w:rPr>
          <w:rStyle w:val="AIAItalics"/>
        </w:rPr>
        <w:t xml:space="preserve"> </w:t>
      </w:r>
      <w:r>
        <w:rPr>
          <w:rStyle w:val="AIAItalics"/>
        </w:rPr>
        <w:t>and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date</w:t>
      </w:r>
      <w:r>
        <w:rPr>
          <w:rStyle w:val="AIAItalics"/>
        </w:rPr>
        <w:t xml:space="preserve"> </w:t>
      </w:r>
      <w:r>
        <w:rPr>
          <w:rStyle w:val="AIAItalics"/>
        </w:rPr>
        <w:t>when</w:t>
      </w:r>
      <w:r>
        <w:rPr>
          <w:rStyle w:val="AIAItalics"/>
        </w:rPr>
        <w:t xml:space="preserve"> </w:t>
      </w:r>
      <w:r>
        <w:rPr>
          <w:rStyle w:val="AIAItalics"/>
        </w:rPr>
        <w:t>that</w:t>
      </w:r>
      <w:r>
        <w:rPr>
          <w:rStyle w:val="AIAItalics"/>
        </w:rPr>
        <w:t xml:space="preserve"> </w:t>
      </w:r>
      <w:r>
        <w:rPr>
          <w:rStyle w:val="AIAItalics"/>
        </w:rPr>
        <w:t>amount</w:t>
      </w:r>
      <w:r>
        <w:rPr>
          <w:rStyle w:val="AIAItalics"/>
        </w:rPr>
        <w:t xml:space="preserve"> </w:t>
      </w:r>
      <w:r>
        <w:rPr>
          <w:rStyle w:val="AIAItalics"/>
        </w:rPr>
        <w:t>expires.)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39" w:name="bm_SSAcceptedAlternates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39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any:</w:t>
      </w:r>
    </w:p>
    <w:p>
      <w:pPr>
        <w:pStyle w:val="AIAItalics"/>
        <w:wordWrap/>
      </w:pPr>
      <w:r>
        <w:rPr>
          <w:rStyle w:val="AIAItalics"/>
        </w:rPr>
        <w:t>(Identify</w:t>
      </w:r>
      <w:r>
        <w:rPr>
          <w:rStyle w:val="AIAItalics"/>
        </w:rPr>
        <w:t xml:space="preserve"> </w:t>
      </w:r>
      <w:r>
        <w:rPr>
          <w:rStyle w:val="AIAItalics"/>
        </w:rPr>
        <w:t>and</w:t>
      </w:r>
      <w:r>
        <w:rPr>
          <w:rStyle w:val="AIAItalics"/>
        </w:rPr>
        <w:t xml:space="preserve"> </w:t>
      </w:r>
      <w:r>
        <w:rPr>
          <w:rStyle w:val="AIAItalics"/>
        </w:rPr>
        <w:t>state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unit</w:t>
      </w:r>
      <w:r>
        <w:rPr>
          <w:rStyle w:val="AIAItalics"/>
        </w:rPr>
        <w:t xml:space="preserve"> </w:t>
      </w:r>
      <w:r>
        <w:rPr>
          <w:rStyle w:val="AIAItalics"/>
        </w:rPr>
        <w:t>price,</w:t>
      </w:r>
      <w:r>
        <w:rPr>
          <w:rStyle w:val="AIAItalics"/>
        </w:rPr>
        <w:t xml:space="preserve"> </w:t>
      </w:r>
      <w:r>
        <w:rPr>
          <w:rStyle w:val="AIAItalics"/>
        </w:rPr>
        <w:t>and</w:t>
      </w:r>
      <w:r>
        <w:rPr>
          <w:rStyle w:val="AIAItalics"/>
        </w:rPr>
        <w:t xml:space="preserve"> </w:t>
      </w:r>
      <w:r>
        <w:rPr>
          <w:rStyle w:val="AIAItalics"/>
        </w:rPr>
        <w:t>state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quantity</w:t>
      </w:r>
      <w:r>
        <w:rPr>
          <w:rStyle w:val="AIAItalics"/>
        </w:rPr>
        <w:t xml:space="preserve"> </w:t>
      </w:r>
      <w:r>
        <w:rPr>
          <w:rStyle w:val="AIAItalics"/>
        </w:rPr>
        <w:t>limitations,</w:t>
      </w:r>
      <w:r>
        <w:rPr>
          <w:rStyle w:val="AIAItalics"/>
        </w:rPr>
        <w:t xml:space="preserve"> </w:t>
      </w:r>
      <w:r>
        <w:rPr>
          <w:rStyle w:val="AIAItalics"/>
        </w:rPr>
        <w:t>if</w:t>
      </w:r>
      <w:r>
        <w:rPr>
          <w:rStyle w:val="AIAItalics"/>
        </w:rPr>
        <w:t xml:space="preserve"> </w:t>
      </w:r>
      <w:r>
        <w:rPr>
          <w:rStyle w:val="AIAItalics"/>
        </w:rPr>
        <w:t>any,</w:t>
      </w:r>
      <w:r>
        <w:rPr>
          <w:rStyle w:val="AIAItalics"/>
        </w:rPr>
        <w:t xml:space="preserve"> </w:t>
      </w:r>
      <w:r>
        <w:rPr>
          <w:rStyle w:val="AIAItalics"/>
        </w:rPr>
        <w:t>to</w:t>
      </w:r>
      <w:r>
        <w:rPr>
          <w:rStyle w:val="AIAItalics"/>
        </w:rPr>
        <w:t xml:space="preserve"> </w:t>
      </w:r>
      <w:r>
        <w:rPr>
          <w:rStyle w:val="AIAItalics"/>
        </w:rPr>
        <w:t>which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unit</w:t>
      </w:r>
      <w:r>
        <w:rPr>
          <w:rStyle w:val="AIAItalics"/>
        </w:rPr>
        <w:t xml:space="preserve"> </w:t>
      </w:r>
      <w:r>
        <w:rPr>
          <w:rStyle w:val="AIAItalics"/>
        </w:rPr>
        <w:t>price</w:t>
      </w:r>
      <w:r>
        <w:rPr>
          <w:rStyle w:val="AIAItalics"/>
        </w:rPr>
        <w:t xml:space="preserve"> </w:t>
      </w:r>
      <w:r>
        <w:rPr>
          <w:rStyle w:val="AIAItalics"/>
        </w:rPr>
        <w:t>will</w:t>
      </w:r>
      <w:r>
        <w:rPr>
          <w:rStyle w:val="AIAItalics"/>
        </w:rPr>
        <w:t xml:space="preserve"> </w:t>
      </w:r>
      <w:r>
        <w:rPr>
          <w:rStyle w:val="AIAItalics"/>
        </w:rPr>
        <w:t>be</w:t>
      </w:r>
      <w:r>
        <w:rPr>
          <w:rStyle w:val="AIAItalics"/>
        </w:rPr>
        <w:t xml:space="preserve"> </w:t>
      </w:r>
      <w:r>
        <w:rPr>
          <w:rStyle w:val="AIAItalics"/>
        </w:rPr>
        <w:t>applicable.)</w:t>
      </w:r>
    </w:p>
    <w:p>
      <w:pPr>
        <w:pStyle w:val="AIAAgreementBodyText"/>
        <w:wordWrap/>
      </w:pPr>
    </w:p>
    <w:tbl>
      <w:tblPr>
        <w:tblInd w:w="720" w:type="dxa"/>
      </w:tblPr>
      <w:tblGrid>
        <w:gridCol w:w="3516"/>
        <w:gridCol w:w="2270"/>
        <w:gridCol w:w="2853"/>
      </w:tblGrid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240" w:name="ORIGINAL-bm_SSUnitPricesTable"/>
            <w:r>
              <w:rPr>
                <w:rStyle w:val="AIASubheading"/>
              </w:rPr>
              <w:t>Item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</w:rPr>
              <w:t>Units</w:t>
            </w:r>
            <w:r>
              <w:rPr>
                <w:rStyle w:val="AIASubheading"/>
              </w:rPr>
              <w:t xml:space="preserve"> </w:t>
            </w:r>
            <w:r>
              <w:rPr>
                <w:rStyle w:val="AIASubheading"/>
              </w:rPr>
              <w:t>and</w:t>
            </w:r>
            <w:r>
              <w:rPr>
                <w:rStyle w:val="AIASubheading"/>
              </w:rPr>
              <w:t xml:space="preserve"> </w:t>
            </w:r>
            <w:r>
              <w:rPr>
                <w:rStyle w:val="AIASubheading"/>
              </w:rPr>
              <w:t>Limitations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</w:rPr>
              <w:t>Price</w:t>
            </w:r>
            <w:r>
              <w:rPr>
                <w:rStyle w:val="AIASubheading"/>
              </w:rPr>
              <w:t xml:space="preserve"> </w:t>
            </w:r>
            <w:r>
              <w:rPr>
                <w:rStyle w:val="AIASubheading"/>
              </w:rPr>
              <w:t>Per</w:t>
            </w:r>
            <w:r>
              <w:rPr>
                <w:rStyle w:val="AIASubheading"/>
              </w:rPr>
              <w:t xml:space="preserve"> </w:t>
            </w:r>
            <w:r>
              <w:rPr>
                <w:rStyle w:val="AIASubheading"/>
              </w:rPr>
              <w:t>Unit</w:t>
            </w:r>
            <w:r>
              <w:rPr>
                <w:rStyle w:val="AIASubheading"/>
              </w:rPr>
              <w:t xml:space="preserve"> </w:t>
            </w:r>
            <w:r>
              <w:rPr>
                <w:rStyle w:val="AIASubheading"/>
              </w:rPr>
              <w:t>($0.00)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241" w:name="bm_SSUnitPrices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241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240"/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3.2.3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Allowances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stipulated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any:</w:t>
      </w:r>
    </w:p>
    <w:p>
      <w:pPr>
        <w:pStyle w:val="AIAItalics"/>
        <w:wordWrap/>
      </w:pPr>
      <w:r>
        <w:rPr>
          <w:rStyle w:val="AIAItalics"/>
        </w:rPr>
        <w:t>(Identify</w:t>
      </w:r>
      <w:r>
        <w:rPr>
          <w:rStyle w:val="AIAItalics"/>
        </w:rPr>
        <w:t xml:space="preserve"> </w:t>
      </w:r>
      <w:r>
        <w:rPr>
          <w:rStyle w:val="AIAItalics"/>
        </w:rPr>
        <w:t>allowance</w:t>
      </w:r>
      <w:r>
        <w:rPr>
          <w:rStyle w:val="AIAItalics"/>
        </w:rPr>
        <w:t xml:space="preserve"> </w:t>
      </w:r>
      <w:r>
        <w:rPr>
          <w:rStyle w:val="AIAItalics"/>
        </w:rPr>
        <w:t>and</w:t>
      </w:r>
      <w:r>
        <w:rPr>
          <w:rStyle w:val="AIAItalics"/>
        </w:rPr>
        <w:t xml:space="preserve"> </w:t>
      </w:r>
      <w:r>
        <w:rPr>
          <w:rStyle w:val="AIAItalics"/>
        </w:rPr>
        <w:t>state</w:t>
      </w:r>
      <w:r>
        <w:rPr>
          <w:rStyle w:val="AIAItalics"/>
        </w:rPr>
        <w:t xml:space="preserve"> </w:t>
      </w:r>
      <w:r>
        <w:rPr>
          <w:rStyle w:val="AIAItalics"/>
        </w:rPr>
        <w:t>exclusions,</w:t>
      </w:r>
      <w:r>
        <w:rPr>
          <w:rStyle w:val="AIAItalics"/>
        </w:rPr>
        <w:t xml:space="preserve"> </w:t>
      </w:r>
      <w:r>
        <w:rPr>
          <w:rStyle w:val="AIAItalics"/>
        </w:rPr>
        <w:t>if</w:t>
      </w:r>
      <w:r>
        <w:rPr>
          <w:rStyle w:val="AIAItalics"/>
        </w:rPr>
        <w:t xml:space="preserve"> </w:t>
      </w:r>
      <w:r>
        <w:rPr>
          <w:rStyle w:val="AIAItalics"/>
        </w:rPr>
        <w:t>any,</w:t>
      </w:r>
      <w:r>
        <w:rPr>
          <w:rStyle w:val="AIAItalics"/>
        </w:rPr>
        <w:t xml:space="preserve"> </w:t>
      </w:r>
      <w:r>
        <w:rPr>
          <w:rStyle w:val="AIAItalics"/>
        </w:rPr>
        <w:t>from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allowance</w:t>
      </w:r>
      <w:r>
        <w:rPr>
          <w:rStyle w:val="AIAItalics"/>
        </w:rPr>
        <w:t xml:space="preserve"> </w:t>
      </w:r>
      <w:r>
        <w:rPr>
          <w:rStyle w:val="AIAItalics"/>
        </w:rPr>
        <w:t>price.)</w:t>
      </w:r>
    </w:p>
    <w:p>
      <w:pPr>
        <w:pStyle w:val="AIAAgreementBodyText"/>
        <w:wordWrap/>
      </w:pPr>
    </w:p>
    <w:tbl>
      <w:tblPr>
        <w:tblInd w:w="720" w:type="dxa"/>
      </w:tblPr>
      <w:tblGrid>
        <w:gridCol w:w="3521"/>
        <w:gridCol w:w="5119"/>
      </w:tblGrid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242" w:name="ORIGINAL-bm_SSAllowancesTable"/>
            <w:r>
              <w:rPr>
                <w:rStyle w:val="AIASubheading"/>
              </w:rPr>
              <w:t>Item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</w:rPr>
              <w:t>Allowance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243" w:name="bm_SSAllowances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243"/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242"/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3.3</w:t>
      </w:r>
      <w:r>
        <w:rPr>
          <w:rStyle w:val="AIASubheading"/>
        </w:rPr>
        <w:t xml:space="preserve"> </w:t>
      </w:r>
      <w:r>
        <w:rPr>
          <w:rStyle w:val="AIASubheading"/>
        </w:rPr>
        <w:t>COST</w:t>
      </w:r>
      <w:r>
        <w:rPr>
          <w:rStyle w:val="AIASubheading"/>
        </w:rPr>
        <w:t xml:space="preserve"> </w:t>
      </w:r>
      <w:r>
        <w:rPr>
          <w:rStyle w:val="AIASubheading"/>
        </w:rPr>
        <w:t>OF</w:t>
      </w:r>
      <w:r>
        <w:rPr>
          <w:rStyle w:val="AIASubheading"/>
        </w:rPr>
        <w:t xml:space="preserve"> </w:t>
      </w:r>
      <w:r>
        <w:rPr>
          <w:rStyle w:val="AIASubheading"/>
        </w:rPr>
        <w:t>THE</w:t>
      </w:r>
      <w:r>
        <w:rPr>
          <w:rStyle w:val="AIASubheading"/>
        </w:rPr>
        <w:t xml:space="preserve"> </w:t>
      </w:r>
      <w:r>
        <w:rPr>
          <w:rStyle w:val="AIASubheading"/>
        </w:rPr>
        <w:t>WORK</w:t>
      </w:r>
      <w:r>
        <w:rPr>
          <w:rStyle w:val="AIASubheading"/>
        </w:rPr>
        <w:t xml:space="preserve"> </w:t>
      </w:r>
      <w:r>
        <w:rPr>
          <w:rStyle w:val="AIASubheading"/>
        </w:rPr>
        <w:t>PLUS</w:t>
      </w:r>
      <w:r>
        <w:rPr>
          <w:rStyle w:val="AIASubheading"/>
        </w:rPr>
        <w:t xml:space="preserve"> </w:t>
      </w:r>
      <w:r>
        <w:rPr>
          <w:rStyle w:val="AIASubheading"/>
        </w:rPr>
        <w:t>CONTRACTOR’S</w:t>
      </w:r>
      <w:r>
        <w:rPr>
          <w:rStyle w:val="AIASubheading"/>
        </w:rPr>
        <w:t xml:space="preserve"> </w:t>
      </w:r>
      <w:r>
        <w:rPr>
          <w:rStyle w:val="AIASubheading"/>
        </w:rPr>
        <w:t>FEE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3.3.1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Exhibit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3.3.2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Fee:</w:t>
      </w:r>
    </w:p>
    <w:p>
      <w:pPr>
        <w:pStyle w:val="AIAItalics"/>
        <w:wordWrap/>
      </w:pPr>
      <w:r>
        <w:rPr>
          <w:rStyle w:val="AIAItalics"/>
        </w:rPr>
        <w:t>(State</w:t>
      </w:r>
      <w:r>
        <w:rPr>
          <w:rStyle w:val="AIAItalics"/>
        </w:rPr>
        <w:t xml:space="preserve"> </w:t>
      </w:r>
      <w:r>
        <w:rPr>
          <w:rStyle w:val="AIAItalics"/>
        </w:rPr>
        <w:t>a</w:t>
      </w:r>
      <w:r>
        <w:rPr>
          <w:rStyle w:val="AIAItalics"/>
        </w:rPr>
        <w:t xml:space="preserve"> </w:t>
      </w:r>
      <w:r>
        <w:rPr>
          <w:rStyle w:val="AIAItalics"/>
        </w:rPr>
        <w:t>lump</w:t>
      </w:r>
      <w:r>
        <w:rPr>
          <w:rStyle w:val="AIAItalics"/>
        </w:rPr>
        <w:t xml:space="preserve"> </w:t>
      </w:r>
      <w:r>
        <w:rPr>
          <w:rStyle w:val="AIAItalics"/>
        </w:rPr>
        <w:t>sum,</w:t>
      </w:r>
      <w:r>
        <w:rPr>
          <w:rStyle w:val="AIAItalics"/>
        </w:rPr>
        <w:t xml:space="preserve"> </w:t>
      </w:r>
      <w:r>
        <w:rPr>
          <w:rStyle w:val="AIAItalics"/>
        </w:rPr>
        <w:t>percentage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Cost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Work</w:t>
      </w:r>
      <w:r>
        <w:rPr>
          <w:rStyle w:val="AIAItalics"/>
        </w:rPr>
        <w:t xml:space="preserve"> </w:t>
      </w:r>
      <w:r>
        <w:rPr>
          <w:rStyle w:val="AIAItalics"/>
        </w:rPr>
        <w:t>or</w:t>
      </w:r>
      <w:r>
        <w:rPr>
          <w:rStyle w:val="AIAItalics"/>
        </w:rPr>
        <w:t xml:space="preserve"> </w:t>
      </w:r>
      <w:r>
        <w:rPr>
          <w:rStyle w:val="AIAItalics"/>
        </w:rPr>
        <w:t>other</w:t>
      </w:r>
      <w:r>
        <w:rPr>
          <w:rStyle w:val="AIAItalics"/>
        </w:rPr>
        <w:t xml:space="preserve"> </w:t>
      </w:r>
      <w:r>
        <w:rPr>
          <w:rStyle w:val="AIAItalics"/>
        </w:rPr>
        <w:t>provision</w:t>
      </w:r>
      <w:r>
        <w:rPr>
          <w:rStyle w:val="AIAItalics"/>
        </w:rPr>
        <w:t xml:space="preserve"> </w:t>
      </w:r>
      <w:r>
        <w:rPr>
          <w:rStyle w:val="AIAItalics"/>
        </w:rPr>
        <w:t>for</w:t>
      </w:r>
      <w:r>
        <w:rPr>
          <w:rStyle w:val="AIAItalics"/>
        </w:rPr>
        <w:t xml:space="preserve"> </w:t>
      </w:r>
      <w:r>
        <w:rPr>
          <w:rStyle w:val="AIAItalics"/>
        </w:rPr>
        <w:t>determining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Contractor’s</w:t>
      </w:r>
      <w:r>
        <w:rPr>
          <w:rStyle w:val="AIAItalics"/>
        </w:rPr>
        <w:t xml:space="preserve"> </w:t>
      </w:r>
      <w:r>
        <w:rPr>
          <w:rStyle w:val="AIAItalics"/>
        </w:rPr>
        <w:t>Fee</w:t>
      </w:r>
      <w:r>
        <w:rPr>
          <w:rStyle w:val="AIAItalics"/>
        </w:rPr>
        <w:t xml:space="preserve"> </w:t>
      </w:r>
      <w:r>
        <w:rPr>
          <w:rStyle w:val="AIAItalics"/>
        </w:rPr>
        <w:t>and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method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adjustment</w:t>
      </w:r>
      <w:r>
        <w:rPr>
          <w:rStyle w:val="AIAItalics"/>
        </w:rPr>
        <w:t xml:space="preserve"> </w:t>
      </w:r>
      <w:r>
        <w:rPr>
          <w:rStyle w:val="AIAItalics"/>
        </w:rPr>
        <w:t>to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Fee</w:t>
      </w:r>
      <w:r>
        <w:rPr>
          <w:rStyle w:val="AIAItalics"/>
        </w:rPr>
        <w:t xml:space="preserve"> </w:t>
      </w:r>
      <w:r>
        <w:rPr>
          <w:rStyle w:val="AIAItalics"/>
        </w:rPr>
        <w:t>for</w:t>
      </w:r>
      <w:r>
        <w:rPr>
          <w:rStyle w:val="AIAItalics"/>
        </w:rPr>
        <w:t xml:space="preserve"> </w:t>
      </w:r>
      <w:r>
        <w:rPr>
          <w:rStyle w:val="AIAItalics"/>
        </w:rPr>
        <w:t>changes</w:t>
      </w:r>
      <w:r>
        <w:rPr>
          <w:rStyle w:val="AIAItalics"/>
        </w:rPr>
        <w:t xml:space="preserve"> </w:t>
      </w:r>
      <w:r>
        <w:rPr>
          <w:rStyle w:val="AIAItalics"/>
        </w:rPr>
        <w:t>in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Work.)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44" w:name="bm_NoGMPContractorFee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44"/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3.4</w:t>
      </w:r>
      <w:r>
        <w:rPr>
          <w:rStyle w:val="AIASubheading"/>
        </w:rPr>
        <w:t xml:space="preserve"> </w:t>
      </w:r>
      <w:r>
        <w:rPr>
          <w:rStyle w:val="AIASubheading"/>
        </w:rPr>
        <w:t>COST</w:t>
      </w:r>
      <w:r>
        <w:rPr>
          <w:rStyle w:val="AIASubheading"/>
        </w:rPr>
        <w:t xml:space="preserve"> </w:t>
      </w:r>
      <w:r>
        <w:rPr>
          <w:rStyle w:val="AIASubheading"/>
        </w:rPr>
        <w:t>OF</w:t>
      </w:r>
      <w:r>
        <w:rPr>
          <w:rStyle w:val="AIASubheading"/>
        </w:rPr>
        <w:t xml:space="preserve"> </w:t>
      </w:r>
      <w:r>
        <w:rPr>
          <w:rStyle w:val="AIASubheading"/>
        </w:rPr>
        <w:t>THE</w:t>
      </w:r>
      <w:r>
        <w:rPr>
          <w:rStyle w:val="AIASubheading"/>
        </w:rPr>
        <w:t xml:space="preserve"> </w:t>
      </w:r>
      <w:r>
        <w:rPr>
          <w:rStyle w:val="AIASubheading"/>
        </w:rPr>
        <w:t>WORK</w:t>
      </w:r>
      <w:r>
        <w:rPr>
          <w:rStyle w:val="AIASubheading"/>
        </w:rPr>
        <w:t xml:space="preserve"> </w:t>
      </w:r>
      <w:r>
        <w:rPr>
          <w:rStyle w:val="AIASubheading"/>
        </w:rPr>
        <w:t>PLUS</w:t>
      </w:r>
      <w:r>
        <w:rPr>
          <w:rStyle w:val="AIASubheading"/>
        </w:rPr>
        <w:t xml:space="preserve"> </w:t>
      </w:r>
      <w:r>
        <w:rPr>
          <w:rStyle w:val="AIASubheading"/>
        </w:rPr>
        <w:t>CONTRACTOR’S</w:t>
      </w:r>
      <w:r>
        <w:rPr>
          <w:rStyle w:val="AIASubheading"/>
        </w:rPr>
        <w:t xml:space="preserve"> </w:t>
      </w:r>
      <w:r>
        <w:rPr>
          <w:rStyle w:val="AIASubheading"/>
        </w:rPr>
        <w:t>FEE</w:t>
      </w:r>
      <w:r>
        <w:rPr>
          <w:rStyle w:val="AIASubheading"/>
        </w:rPr>
        <w:t xml:space="preserve"> </w:t>
      </w:r>
      <w:r>
        <w:rPr>
          <w:rStyle w:val="AIASubheading"/>
        </w:rPr>
        <w:t>WITH</w:t>
      </w:r>
      <w:r>
        <w:rPr>
          <w:rStyle w:val="AIASubheading"/>
        </w:rPr>
        <w:t xml:space="preserve"> </w:t>
      </w:r>
      <w:r>
        <w:rPr>
          <w:rStyle w:val="AIASubheading"/>
        </w:rPr>
        <w:t>A</w:t>
      </w:r>
      <w:r>
        <w:rPr>
          <w:rStyle w:val="AIASubheading"/>
        </w:rPr>
        <w:t xml:space="preserve"> </w:t>
      </w:r>
      <w:r>
        <w:rPr>
          <w:rStyle w:val="AIASubheading"/>
        </w:rPr>
        <w:t>GUARANTEED</w:t>
      </w:r>
      <w:r>
        <w:rPr>
          <w:rStyle w:val="AIASubheading"/>
        </w:rPr>
        <w:t xml:space="preserve"> </w:t>
      </w:r>
      <w:r>
        <w:rPr>
          <w:rStyle w:val="AIASubheading"/>
        </w:rPr>
        <w:t>MAXIMUM</w:t>
      </w:r>
      <w:r>
        <w:rPr>
          <w:rStyle w:val="AIASubheading"/>
        </w:rPr>
        <w:t xml:space="preserve"> </w:t>
      </w:r>
      <w:r>
        <w:rPr>
          <w:rStyle w:val="AIASubheading"/>
        </w:rPr>
        <w:t>PRICE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3.4.1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Exhibit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3.4.2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Fee:</w:t>
      </w:r>
    </w:p>
    <w:p>
      <w:pPr>
        <w:pStyle w:val="AIAItalics"/>
        <w:wordWrap/>
      </w:pPr>
      <w:r>
        <w:rPr>
          <w:rStyle w:val="AIAItalics"/>
        </w:rPr>
        <w:t>(State</w:t>
      </w:r>
      <w:r>
        <w:rPr>
          <w:rStyle w:val="AIAItalics"/>
        </w:rPr>
        <w:t xml:space="preserve"> </w:t>
      </w:r>
      <w:r>
        <w:rPr>
          <w:rStyle w:val="AIAItalics"/>
        </w:rPr>
        <w:t>a</w:t>
      </w:r>
      <w:r>
        <w:rPr>
          <w:rStyle w:val="AIAItalics"/>
        </w:rPr>
        <w:t xml:space="preserve"> </w:t>
      </w:r>
      <w:r>
        <w:rPr>
          <w:rStyle w:val="AIAItalics"/>
        </w:rPr>
        <w:t>lump</w:t>
      </w:r>
      <w:r>
        <w:rPr>
          <w:rStyle w:val="AIAItalics"/>
        </w:rPr>
        <w:t xml:space="preserve"> </w:t>
      </w:r>
      <w:r>
        <w:rPr>
          <w:rStyle w:val="AIAItalics"/>
        </w:rPr>
        <w:t>sum,</w:t>
      </w:r>
      <w:r>
        <w:rPr>
          <w:rStyle w:val="AIAItalics"/>
        </w:rPr>
        <w:t xml:space="preserve"> </w:t>
      </w:r>
      <w:r>
        <w:rPr>
          <w:rStyle w:val="AIAItalics"/>
        </w:rPr>
        <w:t>percentage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Cost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Work</w:t>
      </w:r>
      <w:r>
        <w:rPr>
          <w:rStyle w:val="AIAItalics"/>
        </w:rPr>
        <w:t xml:space="preserve"> </w:t>
      </w:r>
      <w:r>
        <w:rPr>
          <w:rStyle w:val="AIAItalics"/>
        </w:rPr>
        <w:t>or</w:t>
      </w:r>
      <w:r>
        <w:rPr>
          <w:rStyle w:val="AIAItalics"/>
        </w:rPr>
        <w:t xml:space="preserve"> </w:t>
      </w:r>
      <w:r>
        <w:rPr>
          <w:rStyle w:val="AIAItalics"/>
        </w:rPr>
        <w:t>other</w:t>
      </w:r>
      <w:r>
        <w:rPr>
          <w:rStyle w:val="AIAItalics"/>
        </w:rPr>
        <w:t xml:space="preserve"> </w:t>
      </w:r>
      <w:r>
        <w:rPr>
          <w:rStyle w:val="AIAItalics"/>
        </w:rPr>
        <w:t>provision</w:t>
      </w:r>
      <w:r>
        <w:rPr>
          <w:rStyle w:val="AIAItalics"/>
        </w:rPr>
        <w:t xml:space="preserve"> </w:t>
      </w:r>
      <w:r>
        <w:rPr>
          <w:rStyle w:val="AIAItalics"/>
        </w:rPr>
        <w:t>for</w:t>
      </w:r>
      <w:r>
        <w:rPr>
          <w:rStyle w:val="AIAItalics"/>
        </w:rPr>
        <w:t xml:space="preserve"> </w:t>
      </w:r>
      <w:r>
        <w:rPr>
          <w:rStyle w:val="AIAItalics"/>
        </w:rPr>
        <w:t>determining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Contractor’s</w:t>
      </w:r>
      <w:r>
        <w:rPr>
          <w:rStyle w:val="AIAItalics"/>
        </w:rPr>
        <w:t xml:space="preserve"> </w:t>
      </w:r>
      <w:r>
        <w:rPr>
          <w:rStyle w:val="AIAItalics"/>
        </w:rPr>
        <w:t>Fee</w:t>
      </w:r>
      <w:r>
        <w:rPr>
          <w:rStyle w:val="AIAItalics"/>
        </w:rPr>
        <w:t xml:space="preserve"> </w:t>
      </w:r>
      <w:r>
        <w:rPr>
          <w:rStyle w:val="AIAItalics"/>
        </w:rPr>
        <w:t>and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method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adjustment</w:t>
      </w:r>
      <w:r>
        <w:rPr>
          <w:rStyle w:val="AIAItalics"/>
        </w:rPr>
        <w:t xml:space="preserve"> </w:t>
      </w:r>
      <w:r>
        <w:rPr>
          <w:rStyle w:val="AIAItalics"/>
        </w:rPr>
        <w:t>to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Fee</w:t>
      </w:r>
      <w:r>
        <w:rPr>
          <w:rStyle w:val="AIAItalics"/>
        </w:rPr>
        <w:t xml:space="preserve"> </w:t>
      </w:r>
      <w:r>
        <w:rPr>
          <w:rStyle w:val="AIAItalics"/>
        </w:rPr>
        <w:t>for</w:t>
      </w:r>
      <w:r>
        <w:rPr>
          <w:rStyle w:val="AIAItalics"/>
        </w:rPr>
        <w:t xml:space="preserve"> </w:t>
      </w:r>
      <w:r>
        <w:rPr>
          <w:rStyle w:val="AIAItalics"/>
        </w:rPr>
        <w:t>changes</w:t>
      </w:r>
      <w:r>
        <w:rPr>
          <w:rStyle w:val="AIAItalics"/>
        </w:rPr>
        <w:t xml:space="preserve"> </w:t>
      </w:r>
      <w:r>
        <w:rPr>
          <w:rStyle w:val="AIAItalics"/>
        </w:rPr>
        <w:t>in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Work.)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45" w:name="bm_GMPContractorFee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45"/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3.4.3</w:t>
      </w:r>
      <w:r>
        <w:rPr>
          <w:rStyle w:val="AIASubheading"/>
        </w:rPr>
        <w:t xml:space="preserve"> </w:t>
      </w:r>
      <w:r>
        <w:rPr>
          <w:rStyle w:val="AIASubheading"/>
        </w:rPr>
        <w:t>GUARANTEED</w:t>
      </w:r>
      <w:r>
        <w:rPr>
          <w:rStyle w:val="AIASubheading"/>
        </w:rPr>
        <w:t xml:space="preserve"> </w:t>
      </w:r>
      <w:r>
        <w:rPr>
          <w:rStyle w:val="AIASubheading"/>
        </w:rPr>
        <w:t>MAXIMUM</w:t>
      </w:r>
      <w:r>
        <w:rPr>
          <w:rStyle w:val="AIASubheading"/>
        </w:rPr>
        <w:t xml:space="preserve"> </w:t>
      </w:r>
      <w:r>
        <w:rPr>
          <w:rStyle w:val="AIASubheading"/>
        </w:rPr>
        <w:t>PRICE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3.4.3.1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guaranteed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exceed</w:t>
      </w:r>
      <w:r>
        <w:rPr>
          <w:rStyle w:val="AIAAgreementBodyText"/>
        </w:rPr>
        <w:t xml:space="preserve"> </w:t>
      </w:r>
      <w:bookmarkStart w:id="246" w:name="bm_GuaranteedMaxPriceWords"/>
      <w:r>
        <w:t>«</w:t>
      </w:r>
      <w:r>
        <w:rPr>
          <w:rStyle w:val="AIAFillPointText"/>
        </w:rPr>
        <w:t xml:space="preserve"> </w:t>
      </w:r>
      <w:r>
        <w:rPr>
          <w:rStyle w:val="AIAFillPointText"/>
        </w:rPr>
        <w:t xml:space="preserve"> </w:t>
      </w:r>
      <w:r>
        <w:t>»</w:t>
      </w:r>
      <w:bookmarkEnd w:id="246"/>
      <w:r>
        <w:rPr>
          <w:rStyle w:val="AIAAgreementBodyText"/>
        </w:rPr>
        <w:t xml:space="preserve"> </w:t>
      </w:r>
      <w:r>
        <w:rPr>
          <w:rStyle w:val="AIAAgreementBodyText"/>
        </w:rPr>
        <w:t>($</w:t>
      </w:r>
      <w:r>
        <w:rPr>
          <w:rStyle w:val="AIAAgreementBodyText"/>
        </w:rPr>
        <w:t xml:space="preserve"> </w:t>
      </w:r>
      <w:bookmarkStart w:id="247" w:name="bm_GuaranteedMaxPrice"/>
      <w:r>
        <w:t>«</w:t>
      </w:r>
      <w:r>
        <w:rPr>
          <w:rStyle w:val="AIAFillPointText"/>
        </w:rPr>
        <w:t xml:space="preserve"> </w:t>
      </w:r>
      <w:r>
        <w:rPr>
          <w:rStyle w:val="AIAFillPointText"/>
        </w:rPr>
        <w:t xml:space="preserve"> </w:t>
      </w:r>
      <w:r>
        <w:t>»</w:t>
      </w:r>
      <w:bookmarkEnd w:id="247"/>
      <w:r>
        <w:rPr>
          <w:rStyle w:val="AIAAgreementBodyText"/>
        </w:rPr>
        <w:t xml:space="preserve"> </w:t>
      </w:r>
      <w:r>
        <w:rPr>
          <w:rStyle w:val="AIAAgreementBodyText"/>
        </w:rPr>
        <w:t>),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deductions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maximum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referred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Guaranteed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Maximum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would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Guaranteed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Maximum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exceeded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reimbursement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Owner.</w:t>
      </w:r>
      <w:r>
        <w:rPr>
          <w:rStyle w:val="AIAAgreementBodyText"/>
        </w:rPr>
        <w:t xml:space="preserve"> </w:t>
      </w:r>
    </w:p>
    <w:p>
      <w:pPr>
        <w:pStyle w:val="AIAItalics"/>
        <w:wordWrap/>
      </w:pPr>
      <w:r>
        <w:rPr>
          <w:rStyle w:val="AIAItalics"/>
        </w:rPr>
        <w:t>(Insert</w:t>
      </w:r>
      <w:r>
        <w:rPr>
          <w:rStyle w:val="AIAItalics"/>
        </w:rPr>
        <w:t xml:space="preserve"> </w:t>
      </w:r>
      <w:r>
        <w:rPr>
          <w:rStyle w:val="AIAItalics"/>
        </w:rPr>
        <w:t>specific</w:t>
      </w:r>
      <w:r>
        <w:rPr>
          <w:rStyle w:val="AIAItalics"/>
        </w:rPr>
        <w:t xml:space="preserve"> </w:t>
      </w:r>
      <w:r>
        <w:rPr>
          <w:rStyle w:val="AIAItalics"/>
        </w:rPr>
        <w:t>provisions</w:t>
      </w:r>
      <w:r>
        <w:rPr>
          <w:rStyle w:val="AIAItalics"/>
        </w:rPr>
        <w:t xml:space="preserve"> </w:t>
      </w:r>
      <w:r>
        <w:rPr>
          <w:rStyle w:val="AIAItalics"/>
        </w:rPr>
        <w:t>if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Contractor</w:t>
      </w:r>
      <w:r>
        <w:rPr>
          <w:rStyle w:val="AIAItalics"/>
        </w:rPr>
        <w:t xml:space="preserve"> </w:t>
      </w:r>
      <w:r>
        <w:rPr>
          <w:rStyle w:val="AIAItalics"/>
        </w:rPr>
        <w:t>is</w:t>
      </w:r>
      <w:r>
        <w:rPr>
          <w:rStyle w:val="AIAItalics"/>
        </w:rPr>
        <w:t xml:space="preserve"> </w:t>
      </w:r>
      <w:r>
        <w:rPr>
          <w:rStyle w:val="AIAItalics"/>
        </w:rPr>
        <w:t>to</w:t>
      </w:r>
      <w:r>
        <w:rPr>
          <w:rStyle w:val="AIAItalics"/>
        </w:rPr>
        <w:t xml:space="preserve"> </w:t>
      </w:r>
      <w:r>
        <w:rPr>
          <w:rStyle w:val="AIAItalics"/>
        </w:rPr>
        <w:t>participate</w:t>
      </w:r>
      <w:r>
        <w:rPr>
          <w:rStyle w:val="AIAItalics"/>
        </w:rPr>
        <w:t xml:space="preserve"> </w:t>
      </w:r>
      <w:r>
        <w:rPr>
          <w:rStyle w:val="AIAItalics"/>
        </w:rPr>
        <w:t>in</w:t>
      </w:r>
      <w:r>
        <w:rPr>
          <w:rStyle w:val="AIAItalics"/>
        </w:rPr>
        <w:t xml:space="preserve"> </w:t>
      </w:r>
      <w:r>
        <w:rPr>
          <w:rStyle w:val="AIAItalics"/>
        </w:rPr>
        <w:t>any</w:t>
      </w:r>
      <w:r>
        <w:rPr>
          <w:rStyle w:val="AIAItalics"/>
        </w:rPr>
        <w:t xml:space="preserve"> </w:t>
      </w:r>
      <w:r>
        <w:rPr>
          <w:rStyle w:val="AIAItalics"/>
        </w:rPr>
        <w:t>savings.)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48" w:name="bm_ParticipationInSavings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48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3.4.3.2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Guaranteed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Maximum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alternates,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hereby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Owner: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49" w:name="bm_GMPAcceptedAlternates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49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3.4.3.3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any:</w:t>
      </w:r>
      <w:r>
        <w:rPr>
          <w:rStyle w:val="AIAAgreementBodyText"/>
        </w:rPr>
        <w:t xml:space="preserve"> </w:t>
      </w:r>
    </w:p>
    <w:p>
      <w:pPr>
        <w:pStyle w:val="AIAItalics"/>
        <w:wordWrap/>
      </w:pPr>
      <w:r>
        <w:rPr>
          <w:rStyle w:val="AIAItalics"/>
        </w:rPr>
        <w:t>(Identify</w:t>
      </w:r>
      <w:r>
        <w:rPr>
          <w:rStyle w:val="AIAItalics"/>
        </w:rPr>
        <w:t xml:space="preserve"> </w:t>
      </w:r>
      <w:r>
        <w:rPr>
          <w:rStyle w:val="AIAItalics"/>
        </w:rPr>
        <w:t>and</w:t>
      </w:r>
      <w:r>
        <w:rPr>
          <w:rStyle w:val="AIAItalics"/>
        </w:rPr>
        <w:t xml:space="preserve"> </w:t>
      </w:r>
      <w:r>
        <w:rPr>
          <w:rStyle w:val="AIAItalics"/>
        </w:rPr>
        <w:t>state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unit</w:t>
      </w:r>
      <w:r>
        <w:rPr>
          <w:rStyle w:val="AIAItalics"/>
        </w:rPr>
        <w:t xml:space="preserve"> </w:t>
      </w:r>
      <w:r>
        <w:rPr>
          <w:rStyle w:val="AIAItalics"/>
        </w:rPr>
        <w:t>price,</w:t>
      </w:r>
      <w:r>
        <w:rPr>
          <w:rStyle w:val="AIAItalics"/>
        </w:rPr>
        <w:t xml:space="preserve"> </w:t>
      </w:r>
      <w:r>
        <w:rPr>
          <w:rStyle w:val="AIAItalics"/>
        </w:rPr>
        <w:t>and</w:t>
      </w:r>
      <w:r>
        <w:rPr>
          <w:rStyle w:val="AIAItalics"/>
        </w:rPr>
        <w:t xml:space="preserve"> </w:t>
      </w:r>
      <w:r>
        <w:rPr>
          <w:rStyle w:val="AIAItalics"/>
        </w:rPr>
        <w:t>state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quantity</w:t>
      </w:r>
      <w:r>
        <w:rPr>
          <w:rStyle w:val="AIAItalics"/>
        </w:rPr>
        <w:t xml:space="preserve"> </w:t>
      </w:r>
      <w:r>
        <w:rPr>
          <w:rStyle w:val="AIAItalics"/>
        </w:rPr>
        <w:t>limitations,</w:t>
      </w:r>
      <w:r>
        <w:rPr>
          <w:rStyle w:val="AIAItalics"/>
        </w:rPr>
        <w:t xml:space="preserve"> </w:t>
      </w:r>
      <w:r>
        <w:rPr>
          <w:rStyle w:val="AIAItalics"/>
        </w:rPr>
        <w:t>if</w:t>
      </w:r>
      <w:r>
        <w:rPr>
          <w:rStyle w:val="AIAItalics"/>
        </w:rPr>
        <w:t xml:space="preserve"> </w:t>
      </w:r>
      <w:r>
        <w:rPr>
          <w:rStyle w:val="AIAItalics"/>
        </w:rPr>
        <w:t>any,</w:t>
      </w:r>
      <w:r>
        <w:rPr>
          <w:rStyle w:val="AIAItalics"/>
        </w:rPr>
        <w:t xml:space="preserve"> </w:t>
      </w:r>
      <w:r>
        <w:rPr>
          <w:rStyle w:val="AIAItalics"/>
        </w:rPr>
        <w:t>to</w:t>
      </w:r>
      <w:r>
        <w:rPr>
          <w:rStyle w:val="AIAItalics"/>
        </w:rPr>
        <w:t xml:space="preserve"> </w:t>
      </w:r>
      <w:r>
        <w:rPr>
          <w:rStyle w:val="AIAItalics"/>
        </w:rPr>
        <w:t>which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unit</w:t>
      </w:r>
      <w:r>
        <w:rPr>
          <w:rStyle w:val="AIAItalics"/>
        </w:rPr>
        <w:t xml:space="preserve"> </w:t>
      </w:r>
      <w:r>
        <w:rPr>
          <w:rStyle w:val="AIAItalics"/>
        </w:rPr>
        <w:t>price</w:t>
      </w:r>
      <w:r>
        <w:rPr>
          <w:rStyle w:val="AIAItalics"/>
        </w:rPr>
        <w:t xml:space="preserve"> </w:t>
      </w:r>
      <w:r>
        <w:rPr>
          <w:rStyle w:val="AIAItalics"/>
        </w:rPr>
        <w:t>will</w:t>
      </w:r>
      <w:r>
        <w:rPr>
          <w:rStyle w:val="AIAItalics"/>
        </w:rPr>
        <w:t xml:space="preserve"> </w:t>
      </w:r>
      <w:r>
        <w:rPr>
          <w:rStyle w:val="AIAItalics"/>
        </w:rPr>
        <w:t>be</w:t>
      </w:r>
      <w:r>
        <w:rPr>
          <w:rStyle w:val="AIAItalics"/>
        </w:rPr>
        <w:t xml:space="preserve"> </w:t>
      </w:r>
      <w:r>
        <w:rPr>
          <w:rStyle w:val="AIAItalics"/>
        </w:rPr>
        <w:t>applicable.)</w:t>
      </w:r>
    </w:p>
    <w:p>
      <w:pPr>
        <w:pStyle w:val="AIAAgreementBodyText"/>
        <w:wordWrap/>
      </w:pPr>
    </w:p>
    <w:tbl>
      <w:tblPr>
        <w:tblInd w:w="720" w:type="dxa"/>
      </w:tblPr>
      <w:tblGrid>
        <w:gridCol w:w="3516"/>
        <w:gridCol w:w="2270"/>
        <w:gridCol w:w="2853"/>
      </w:tblGrid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250" w:name="ORIGINAL-bm_GMPUnitPricesTable"/>
            <w:r>
              <w:rPr>
                <w:rStyle w:val="AIASubheading"/>
              </w:rPr>
              <w:t>Item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</w:rPr>
              <w:t>Units</w:t>
            </w:r>
            <w:r>
              <w:rPr>
                <w:rStyle w:val="AIASubheading"/>
              </w:rPr>
              <w:t xml:space="preserve"> </w:t>
            </w:r>
            <w:r>
              <w:rPr>
                <w:rStyle w:val="AIASubheading"/>
              </w:rPr>
              <w:t>and</w:t>
            </w:r>
            <w:r>
              <w:rPr>
                <w:rStyle w:val="AIASubheading"/>
              </w:rPr>
              <w:t xml:space="preserve"> </w:t>
            </w:r>
            <w:r>
              <w:rPr>
                <w:rStyle w:val="AIASubheading"/>
              </w:rPr>
              <w:t>Limitations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</w:rPr>
              <w:t>Price</w:t>
            </w:r>
            <w:r>
              <w:rPr>
                <w:rStyle w:val="AIASubheading"/>
              </w:rPr>
              <w:t xml:space="preserve"> </w:t>
            </w:r>
            <w:r>
              <w:rPr>
                <w:rStyle w:val="AIASubheading"/>
              </w:rPr>
              <w:t>Per</w:t>
            </w:r>
            <w:r>
              <w:rPr>
                <w:rStyle w:val="AIASubheading"/>
              </w:rPr>
              <w:t xml:space="preserve"> </w:t>
            </w:r>
            <w:r>
              <w:rPr>
                <w:rStyle w:val="AIASubheading"/>
              </w:rPr>
              <w:t>Unit</w:t>
            </w:r>
            <w:r>
              <w:rPr>
                <w:rStyle w:val="AIASubheading"/>
              </w:rPr>
              <w:t xml:space="preserve"> </w:t>
            </w:r>
            <w:r>
              <w:rPr>
                <w:rStyle w:val="AIASubheading"/>
              </w:rPr>
              <w:t>($0.00)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251" w:name="bm_GMPUnitPrices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251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250"/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3.4.3.4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Allowances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Guaranteed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Maximum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any:</w:t>
      </w:r>
    </w:p>
    <w:p>
      <w:pPr>
        <w:pStyle w:val="AIAItalics"/>
        <w:wordWrap/>
      </w:pPr>
      <w:r>
        <w:rPr>
          <w:rStyle w:val="AIAItalics"/>
        </w:rPr>
        <w:t>(Identify</w:t>
      </w:r>
      <w:r>
        <w:rPr>
          <w:rStyle w:val="AIAItalics"/>
        </w:rPr>
        <w:t xml:space="preserve"> </w:t>
      </w:r>
      <w:r>
        <w:rPr>
          <w:rStyle w:val="AIAItalics"/>
        </w:rPr>
        <w:t>and</w:t>
      </w:r>
      <w:r>
        <w:rPr>
          <w:rStyle w:val="AIAItalics"/>
        </w:rPr>
        <w:t xml:space="preserve"> </w:t>
      </w:r>
      <w:r>
        <w:rPr>
          <w:rStyle w:val="AIAItalics"/>
        </w:rPr>
        <w:t>state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amounts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any</w:t>
      </w:r>
      <w:r>
        <w:rPr>
          <w:rStyle w:val="AIAItalics"/>
        </w:rPr>
        <w:t xml:space="preserve"> </w:t>
      </w:r>
      <w:r>
        <w:rPr>
          <w:rStyle w:val="AIAItalics"/>
        </w:rPr>
        <w:t>allowances,</w:t>
      </w:r>
      <w:r>
        <w:rPr>
          <w:rStyle w:val="AIAItalics"/>
        </w:rPr>
        <w:t xml:space="preserve"> </w:t>
      </w:r>
      <w:r>
        <w:rPr>
          <w:rStyle w:val="AIAItalics"/>
        </w:rPr>
        <w:t>and</w:t>
      </w:r>
      <w:r>
        <w:rPr>
          <w:rStyle w:val="AIAItalics"/>
        </w:rPr>
        <w:t xml:space="preserve"> </w:t>
      </w:r>
      <w:r>
        <w:rPr>
          <w:rStyle w:val="AIAItalics"/>
        </w:rPr>
        <w:t>state</w:t>
      </w:r>
      <w:r>
        <w:rPr>
          <w:rStyle w:val="AIAItalics"/>
        </w:rPr>
        <w:t xml:space="preserve"> </w:t>
      </w:r>
      <w:r>
        <w:rPr>
          <w:rStyle w:val="AIAItalics"/>
        </w:rPr>
        <w:t>whether</w:t>
      </w:r>
      <w:r>
        <w:rPr>
          <w:rStyle w:val="AIAItalics"/>
        </w:rPr>
        <w:t xml:space="preserve"> </w:t>
      </w:r>
      <w:r>
        <w:rPr>
          <w:rStyle w:val="AIAItalics"/>
        </w:rPr>
        <w:t>they</w:t>
      </w:r>
      <w:r>
        <w:rPr>
          <w:rStyle w:val="AIAItalics"/>
        </w:rPr>
        <w:t xml:space="preserve"> </w:t>
      </w:r>
      <w:r>
        <w:rPr>
          <w:rStyle w:val="AIAItalics"/>
        </w:rPr>
        <w:t>include</w:t>
      </w:r>
      <w:r>
        <w:rPr>
          <w:rStyle w:val="AIAItalics"/>
        </w:rPr>
        <w:t xml:space="preserve"> </w:t>
      </w:r>
      <w:r>
        <w:rPr>
          <w:rStyle w:val="AIAItalics"/>
        </w:rPr>
        <w:t>labor,</w:t>
      </w:r>
      <w:r>
        <w:rPr>
          <w:rStyle w:val="AIAItalics"/>
        </w:rPr>
        <w:t xml:space="preserve"> </w:t>
      </w:r>
      <w:r>
        <w:rPr>
          <w:rStyle w:val="AIAItalics"/>
        </w:rPr>
        <w:t>materials,</w:t>
      </w:r>
      <w:r>
        <w:rPr>
          <w:rStyle w:val="AIAItalics"/>
        </w:rPr>
        <w:t xml:space="preserve"> </w:t>
      </w:r>
      <w:r>
        <w:rPr>
          <w:rStyle w:val="AIAItalics"/>
        </w:rPr>
        <w:t>or</w:t>
      </w:r>
      <w:r>
        <w:rPr>
          <w:rStyle w:val="AIAItalics"/>
        </w:rPr>
        <w:t xml:space="preserve"> </w:t>
      </w:r>
      <w:r>
        <w:rPr>
          <w:rStyle w:val="AIAItalics"/>
        </w:rPr>
        <w:t>both.)</w:t>
      </w:r>
    </w:p>
    <w:p>
      <w:pPr>
        <w:pStyle w:val="AIAAgreementBodyText"/>
        <w:wordWrap/>
      </w:pPr>
    </w:p>
    <w:tbl>
      <w:tblPr>
        <w:tblInd w:w="720" w:type="dxa"/>
      </w:tblPr>
      <w:tblGrid>
        <w:gridCol w:w="3521"/>
        <w:gridCol w:w="5119"/>
      </w:tblGrid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252" w:name="ORIGINAL-bm_GMPAllowancesTable"/>
            <w:r>
              <w:rPr>
                <w:rStyle w:val="AIASubheading"/>
              </w:rPr>
              <w:t>Item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</w:rPr>
              <w:t>Allowance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253" w:name="bm_GMPAllowances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253"/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252"/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3.4.3.5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Assumptions,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Guaranteed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Maximum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based: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54" w:name="bm_Assumptions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54"/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4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PAYMENTS</w:t>
      </w: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4.1</w:t>
      </w:r>
      <w:r>
        <w:rPr>
          <w:rStyle w:val="AIASubheading"/>
        </w:rPr>
        <w:t xml:space="preserve"> </w:t>
      </w:r>
      <w:r>
        <w:rPr>
          <w:rStyle w:val="AIASubheading"/>
        </w:rPr>
        <w:t>PROGRESS</w:t>
      </w:r>
      <w:r>
        <w:rPr>
          <w:rStyle w:val="AIASubheading"/>
        </w:rPr>
        <w:t xml:space="preserve"> </w:t>
      </w:r>
      <w:r>
        <w:rPr>
          <w:rStyle w:val="AIASubheading"/>
        </w:rPr>
        <w:t>PAYMENTS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4.1.1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below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elsewhere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AgreementBodyText"/>
        </w:rPr>
        <w:t xml:space="preserve"> </w:t>
      </w:r>
      <w:r>
        <w:rPr>
          <w:rStyle w:val="AIAParagraphNumber"/>
        </w:rPr>
        <w:t>4.1.2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calendar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month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month,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follows: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55" w:name="bm_ApplicationForPayPeriod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255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4.1.3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bookmarkStart w:id="256" w:name="bm_DOMPayApplicationReceived"/>
      <w:r>
        <w:t>«</w:t>
      </w:r>
      <w:ins w:id="257" w:author="VarianceCheckAuthor" w:date="2015-10-04T00:00:00Z">
        <w:r>
          <w:rPr>
            <w:rStyle w:val="AIAFillPointText"/>
            <w:color w:val="000000"/>
          </w:rPr>
          <w:t>Twentieth</w:t>
        </w:r>
      </w:ins>
      <w:r>
        <w:t>»</w:t>
      </w:r>
      <w:bookmarkEnd w:id="256"/>
      <w:r>
        <w:rPr>
          <w:rStyle w:val="AIAAgreementBodyText"/>
        </w:rPr>
        <w:t xml:space="preserve"> </w:t>
      </w:r>
      <w:r>
        <w:rPr>
          <w:rStyle w:val="AIAAgreementBodyText"/>
        </w:rPr>
        <w:t>day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month,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bookmarkStart w:id="258" w:name="bm_DOMToPayContractor"/>
      <w:r>
        <w:t>«</w:t>
      </w:r>
      <w:ins w:id="259" w:author="VarianceCheckAuthor" w:date="2015-10-04T00:00:00Z">
        <w:r>
          <w:rPr>
            <w:rStyle w:val="AIAFillPointText"/>
            <w:color w:val="000000"/>
          </w:rPr>
          <w:t>First</w:t>
        </w:r>
      </w:ins>
      <w:r>
        <w:t>»</w:t>
      </w:r>
      <w:bookmarkEnd w:id="258"/>
      <w:r>
        <w:rPr>
          <w:rStyle w:val="AIAAgreementBodyText"/>
        </w:rPr>
        <w:t xml:space="preserve"> </w:t>
      </w:r>
      <w:r>
        <w:rPr>
          <w:rStyle w:val="AIAAgreementBodyText"/>
        </w:rPr>
        <w:t>day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bookmarkStart w:id="260" w:name="bm_MonthToPayContractor"/>
      <w:r>
        <w:t>«</w:t>
      </w:r>
      <w:ins w:id="261" w:author="VarianceCheckAuthor" w:date="2015-10-04T00:00:00Z">
        <w:r>
          <w:rPr>
            <w:rStyle w:val="AIAFillPointText"/>
            <w:color w:val="000000"/>
          </w:rPr>
          <w:t>following</w:t>
        </w:r>
      </w:ins>
      <w:r>
        <w:t>»</w:t>
      </w:r>
      <w:bookmarkEnd w:id="260"/>
      <w:r>
        <w:rPr>
          <w:rStyle w:val="AIAAgreementBodyText"/>
        </w:rPr>
        <w:t xml:space="preserve"> </w:t>
      </w:r>
      <w:r>
        <w:rPr>
          <w:rStyle w:val="AIAAgreementBodyText"/>
        </w:rPr>
        <w:t>month.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fixed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above,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bookmarkStart w:id="262" w:name="bm_DaysToPayContractorWords"/>
      <w:r>
        <w:t>«</w:t>
      </w:r>
      <w:ins w:id="263" w:author="VarianceCheckAuthor" w:date="2015-10-04T00:00:00Z">
        <w:r>
          <w:rPr>
            <w:rStyle w:val="AIAFillPointText"/>
            <w:color w:val="000000"/>
          </w:rPr>
          <w:t>Eleven</w:t>
        </w:r>
      </w:ins>
      <w:r>
        <w:t>»</w:t>
      </w:r>
      <w:bookmarkEnd w:id="262"/>
      <w:r>
        <w:rPr>
          <w:rStyle w:val="AIAAgreementBodyText"/>
        </w:rPr>
        <w:t xml:space="preserve"> </w:t>
      </w:r>
      <w:r>
        <w:rPr>
          <w:rStyle w:val="AIAAgreementBodyText"/>
        </w:rPr>
        <w:t>(</w:t>
      </w:r>
      <w:r>
        <w:rPr>
          <w:rStyle w:val="AIAAgreementBodyText"/>
        </w:rPr>
        <w:t xml:space="preserve"> </w:t>
      </w:r>
      <w:bookmarkStart w:id="264" w:name="bm_DaysToPayContractor"/>
      <w:r>
        <w:t>«</w:t>
      </w:r>
      <w:ins w:id="265" w:author="VarianceCheckAuthor" w:date="2015-10-04T00:00:00Z">
        <w:r>
          <w:rPr>
            <w:rStyle w:val="AIAFillPointText"/>
            <w:color w:val="000000"/>
          </w:rPr>
          <w:t>11</w:t>
        </w:r>
      </w:ins>
      <w:r>
        <w:t>»</w:t>
      </w:r>
      <w:bookmarkEnd w:id="264"/>
      <w:r>
        <w:rPr>
          <w:rStyle w:val="AIAAgreementBodyText"/>
        </w:rPr>
        <w:t xml:space="preserve"> </w:t>
      </w:r>
      <w:r>
        <w:rPr>
          <w:rStyle w:val="AIAAgreementBodyText"/>
        </w:rPr>
        <w:t>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Payment.</w:t>
      </w:r>
    </w:p>
    <w:p>
      <w:pPr>
        <w:pStyle w:val="AIAItalics"/>
        <w:wordWrap/>
      </w:pPr>
      <w:r>
        <w:rPr>
          <w:rStyle w:val="AIAItalics"/>
        </w:rPr>
        <w:t>(Federal,</w:t>
      </w:r>
      <w:r>
        <w:rPr>
          <w:rStyle w:val="AIAItalics"/>
        </w:rPr>
        <w:t xml:space="preserve"> </w:t>
      </w:r>
      <w:r>
        <w:rPr>
          <w:rStyle w:val="AIAItalics"/>
        </w:rPr>
        <w:t>state</w:t>
      </w:r>
      <w:r>
        <w:rPr>
          <w:rStyle w:val="AIAItalics"/>
        </w:rPr>
        <w:t xml:space="preserve"> </w:t>
      </w:r>
      <w:r>
        <w:rPr>
          <w:rStyle w:val="AIAItalics"/>
        </w:rPr>
        <w:t>or</w:t>
      </w:r>
      <w:r>
        <w:rPr>
          <w:rStyle w:val="AIAItalics"/>
        </w:rPr>
        <w:t xml:space="preserve"> </w:t>
      </w:r>
      <w:r>
        <w:rPr>
          <w:rStyle w:val="AIAItalics"/>
        </w:rPr>
        <w:t>local</w:t>
      </w:r>
      <w:r>
        <w:rPr>
          <w:rStyle w:val="AIAItalics"/>
        </w:rPr>
        <w:t xml:space="preserve"> </w:t>
      </w:r>
      <w:r>
        <w:rPr>
          <w:rStyle w:val="AIAItalics"/>
        </w:rPr>
        <w:t>laws</w:t>
      </w:r>
      <w:r>
        <w:rPr>
          <w:rStyle w:val="AIAItalics"/>
        </w:rPr>
        <w:t xml:space="preserve"> </w:t>
      </w:r>
      <w:r>
        <w:rPr>
          <w:rStyle w:val="AIAItalics"/>
        </w:rPr>
        <w:t>may</w:t>
      </w:r>
      <w:r>
        <w:rPr>
          <w:rStyle w:val="AIAItalics"/>
        </w:rPr>
        <w:t xml:space="preserve"> </w:t>
      </w:r>
      <w:r>
        <w:rPr>
          <w:rStyle w:val="AIAItalics"/>
        </w:rPr>
        <w:t>require</w:t>
      </w:r>
      <w:r>
        <w:rPr>
          <w:rStyle w:val="AIAItalics"/>
        </w:rPr>
        <w:t xml:space="preserve"> </w:t>
      </w:r>
      <w:r>
        <w:rPr>
          <w:rStyle w:val="AIAItalics"/>
        </w:rPr>
        <w:t>payment</w:t>
      </w:r>
      <w:r>
        <w:rPr>
          <w:rStyle w:val="AIAItalics"/>
        </w:rPr>
        <w:t xml:space="preserve"> </w:t>
      </w:r>
      <w:r>
        <w:rPr>
          <w:rStyle w:val="AIAItalics"/>
        </w:rPr>
        <w:t>within</w:t>
      </w:r>
      <w:r>
        <w:rPr>
          <w:rStyle w:val="AIAItalics"/>
        </w:rPr>
        <w:t xml:space="preserve"> </w:t>
      </w:r>
      <w:r>
        <w:rPr>
          <w:rStyle w:val="AIAItalics"/>
        </w:rPr>
        <w:t>a</w:t>
      </w:r>
      <w:r>
        <w:rPr>
          <w:rStyle w:val="AIAItalics"/>
        </w:rPr>
        <w:t xml:space="preserve"> </w:t>
      </w:r>
      <w:r>
        <w:rPr>
          <w:rStyle w:val="AIAItalics"/>
        </w:rPr>
        <w:t>certain</w:t>
      </w:r>
      <w:r>
        <w:rPr>
          <w:rStyle w:val="AIAItalics"/>
        </w:rPr>
        <w:t xml:space="preserve"> </w:t>
      </w:r>
      <w:r>
        <w:rPr>
          <w:rStyle w:val="AIAItalics"/>
        </w:rPr>
        <w:t>period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time.)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4.1.4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Retainage,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withheld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follows: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266" w:name="bm_Retainage"/>
      <w:r>
        <w:t>«</w:t>
      </w:r>
      <w:ins w:id="267" w:author="VarianceCheckAuthor" w:date="2015-10-04T00:00:00Z">
        <w:r>
          <w:rPr>
            <w:rStyle w:val="AIAFillPointParagraph"/>
            <w:color w:val="000000"/>
          </w:rPr>
          <w:t>20%</w:t>
        </w:r>
      </w:ins>
      <w:ins w:id="26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69" w:author="VarianceCheckAuthor" w:date="2015-10-04T00:00:00Z">
        <w:r>
          <w:rPr>
            <w:rStyle w:val="AIAFillPointParagraph"/>
            <w:color w:val="000000"/>
          </w:rPr>
          <w:t>will</w:t>
        </w:r>
      </w:ins>
      <w:ins w:id="270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71" w:author="VarianceCheckAuthor" w:date="2015-10-04T00:00:00Z">
        <w:r>
          <w:rPr>
            <w:rStyle w:val="AIAFillPointParagraph"/>
            <w:color w:val="000000"/>
          </w:rPr>
          <w:t>be</w:t>
        </w:r>
      </w:ins>
      <w:ins w:id="27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73" w:author="VarianceCheckAuthor" w:date="2015-10-04T00:00:00Z">
        <w:r>
          <w:rPr>
            <w:rStyle w:val="AIAFillPointParagraph"/>
            <w:color w:val="000000"/>
          </w:rPr>
          <w:t>retained</w:t>
        </w:r>
      </w:ins>
      <w:ins w:id="27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75" w:author="VarianceCheckAuthor" w:date="2015-10-04T00:00:00Z">
        <w:r>
          <w:rPr>
            <w:rStyle w:val="AIAFillPointParagraph"/>
            <w:color w:val="000000"/>
          </w:rPr>
          <w:t>by</w:t>
        </w:r>
      </w:ins>
      <w:ins w:id="27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77" w:author="VarianceCheckAuthor" w:date="2015-10-04T00:00:00Z">
        <w:r>
          <w:rPr>
            <w:rStyle w:val="AIAFillPointParagraph"/>
            <w:color w:val="000000"/>
          </w:rPr>
          <w:t>owner</w:t>
        </w:r>
      </w:ins>
      <w:ins w:id="27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79" w:author="VarianceCheckAuthor" w:date="2015-10-04T00:00:00Z">
        <w:r>
          <w:rPr>
            <w:rStyle w:val="AIAFillPointParagraph"/>
            <w:color w:val="000000"/>
          </w:rPr>
          <w:t>from</w:t>
        </w:r>
      </w:ins>
      <w:ins w:id="280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81" w:author="VarianceCheckAuthor" w:date="2015-10-04T00:00:00Z">
        <w:r>
          <w:rPr>
            <w:rStyle w:val="AIAFillPointParagraph"/>
            <w:color w:val="000000"/>
          </w:rPr>
          <w:t>each</w:t>
        </w:r>
      </w:ins>
      <w:ins w:id="28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83" w:author="VarianceCheckAuthor" w:date="2015-10-04T00:00:00Z">
        <w:r>
          <w:rPr>
            <w:rStyle w:val="AIAFillPointParagraph"/>
            <w:color w:val="000000"/>
          </w:rPr>
          <w:t>progress</w:t>
        </w:r>
      </w:ins>
      <w:ins w:id="28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85" w:author="VarianceCheckAuthor" w:date="2015-10-04T00:00:00Z">
        <w:r>
          <w:rPr>
            <w:rStyle w:val="AIAFillPointParagraph"/>
            <w:color w:val="000000"/>
          </w:rPr>
          <w:t>payment.</w:t>
        </w:r>
      </w:ins>
      <w:ins w:id="28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87" w:author="VarianceCheckAuthor" w:date="2015-10-04T00:00:00Z">
        <w:r>
          <w:rPr>
            <w:rStyle w:val="AIAFillPointParagraph"/>
            <w:color w:val="000000"/>
          </w:rPr>
          <w:t>Retainage</w:t>
        </w:r>
      </w:ins>
      <w:ins w:id="28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89" w:author="VarianceCheckAuthor" w:date="2015-10-04T00:00:00Z">
        <w:r>
          <w:rPr>
            <w:rStyle w:val="AIAFillPointParagraph"/>
            <w:color w:val="000000"/>
          </w:rPr>
          <w:t>will</w:t>
        </w:r>
      </w:ins>
      <w:ins w:id="290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91" w:author="VarianceCheckAuthor" w:date="2015-10-04T00:00:00Z">
        <w:r>
          <w:rPr>
            <w:rStyle w:val="AIAFillPointParagraph"/>
            <w:color w:val="000000"/>
          </w:rPr>
          <w:t>be</w:t>
        </w:r>
      </w:ins>
      <w:ins w:id="29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93" w:author="VarianceCheckAuthor" w:date="2015-10-04T00:00:00Z">
        <w:r>
          <w:rPr>
            <w:rStyle w:val="AIAFillPointParagraph"/>
            <w:color w:val="000000"/>
          </w:rPr>
          <w:t>paid</w:t>
        </w:r>
      </w:ins>
      <w:ins w:id="29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95" w:author="VarianceCheckAuthor" w:date="2015-10-04T00:00:00Z">
        <w:r>
          <w:rPr>
            <w:rStyle w:val="AIAFillPointParagraph"/>
            <w:color w:val="000000"/>
          </w:rPr>
          <w:t>to</w:t>
        </w:r>
      </w:ins>
      <w:ins w:id="29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97" w:author="VarianceCheckAuthor" w:date="2015-10-04T00:00:00Z">
        <w:r>
          <w:rPr>
            <w:rStyle w:val="AIAFillPointParagraph"/>
            <w:color w:val="000000"/>
          </w:rPr>
          <w:t>contractor</w:t>
        </w:r>
      </w:ins>
      <w:ins w:id="29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299" w:author="VarianceCheckAuthor" w:date="2015-10-04T00:00:00Z">
        <w:r>
          <w:rPr>
            <w:rStyle w:val="AIAFillPointParagraph"/>
            <w:color w:val="000000"/>
          </w:rPr>
          <w:t>at</w:t>
        </w:r>
      </w:ins>
      <w:ins w:id="300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01" w:author="VarianceCheckAuthor" w:date="2015-10-04T00:00:00Z">
        <w:r>
          <w:rPr>
            <w:rStyle w:val="AIAFillPointParagraph"/>
            <w:color w:val="000000"/>
          </w:rPr>
          <w:t>substantial</w:t>
        </w:r>
      </w:ins>
      <w:ins w:id="30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03" w:author="VarianceCheckAuthor" w:date="2015-10-04T00:00:00Z">
        <w:r>
          <w:rPr>
            <w:rStyle w:val="AIAFillPointParagraph"/>
            <w:color w:val="000000"/>
          </w:rPr>
          <w:t>completion</w:t>
        </w:r>
      </w:ins>
      <w:ins w:id="30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05" w:author="VarianceCheckAuthor" w:date="2015-10-04T00:00:00Z">
        <w:r>
          <w:rPr>
            <w:rStyle w:val="AIAFillPointParagraph"/>
            <w:color w:val="000000"/>
          </w:rPr>
          <w:t>according</w:t>
        </w:r>
      </w:ins>
      <w:ins w:id="30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07" w:author="VarianceCheckAuthor" w:date="2015-10-04T00:00:00Z">
        <w:r>
          <w:rPr>
            <w:rStyle w:val="AIAFillPointParagraph"/>
            <w:color w:val="000000"/>
          </w:rPr>
          <w:t>to</w:t>
        </w:r>
      </w:ins>
      <w:ins w:id="30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09" w:author="VarianceCheckAuthor" w:date="2015-10-04T00:00:00Z">
        <w:r>
          <w:rPr>
            <w:rStyle w:val="AIAFillPointParagraph"/>
            <w:color w:val="000000"/>
          </w:rPr>
          <w:t>Section</w:t>
        </w:r>
      </w:ins>
      <w:ins w:id="310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11" w:author="VarianceCheckAuthor" w:date="2015-10-04T00:00:00Z">
        <w:r>
          <w:rPr>
            <w:rStyle w:val="AIAFillPointParagraph"/>
            <w:color w:val="000000"/>
          </w:rPr>
          <w:t>15.4.</w:t>
        </w:r>
      </w:ins>
      <w:ins w:id="31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r>
        <w:t>»</w:t>
      </w:r>
      <w:bookmarkEnd w:id="266"/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4.1.5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unpaid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below,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absence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legal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prevailing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place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located.</w:t>
      </w:r>
    </w:p>
    <w:p>
      <w:pPr>
        <w:pStyle w:val="AIAItalics"/>
        <w:wordWrap/>
      </w:pPr>
      <w:r>
        <w:rPr>
          <w:rStyle w:val="AIAItalics"/>
        </w:rPr>
        <w:t>(Insert</w:t>
      </w:r>
      <w:r>
        <w:rPr>
          <w:rStyle w:val="AIAItalics"/>
        </w:rPr>
        <w:t xml:space="preserve"> </w:t>
      </w:r>
      <w:r>
        <w:rPr>
          <w:rStyle w:val="AIAItalics"/>
        </w:rPr>
        <w:t>rate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interest</w:t>
      </w:r>
      <w:r>
        <w:rPr>
          <w:rStyle w:val="AIAItalics"/>
        </w:rPr>
        <w:t xml:space="preserve"> </w:t>
      </w:r>
      <w:r>
        <w:rPr>
          <w:rStyle w:val="AIAItalics"/>
        </w:rPr>
        <w:t>agreed</w:t>
      </w:r>
      <w:r>
        <w:rPr>
          <w:rStyle w:val="AIAItalics"/>
        </w:rPr>
        <w:t xml:space="preserve"> </w:t>
      </w:r>
      <w:r>
        <w:rPr>
          <w:rStyle w:val="AIAItalics"/>
        </w:rPr>
        <w:t>upon,</w:t>
      </w:r>
      <w:r>
        <w:rPr>
          <w:rStyle w:val="AIAItalics"/>
        </w:rPr>
        <w:t xml:space="preserve"> </w:t>
      </w:r>
      <w:r>
        <w:rPr>
          <w:rStyle w:val="AIAItalics"/>
        </w:rPr>
        <w:t>if</w:t>
      </w:r>
      <w:r>
        <w:rPr>
          <w:rStyle w:val="AIAItalics"/>
        </w:rPr>
        <w:t xml:space="preserve"> </w:t>
      </w:r>
      <w:r>
        <w:rPr>
          <w:rStyle w:val="AIAItalics"/>
        </w:rPr>
        <w:t>any.)</w:t>
      </w:r>
    </w:p>
    <w:p>
      <w:pPr>
        <w:pStyle w:val="AIAAgreementBodyText"/>
        <w:wordWrap/>
      </w:pPr>
    </w:p>
    <w:p>
      <w:pPr>
        <w:pStyle w:val="AIAAgreementBodyText"/>
        <w:wordWrap/>
      </w:pPr>
      <w:bookmarkStart w:id="313" w:name="bm_OverduePayIntRate"/>
      <w:r>
        <w:t>«</w:t>
      </w:r>
      <w:ins w:id="314" w:author="VarianceCheckAuthor" w:date="2015-10-04T00:00:00Z">
        <w:r>
          <w:rPr>
            <w:rStyle w:val="AIAFillPointText"/>
            <w:color w:val="000000"/>
          </w:rPr>
          <w:t>5.00</w:t>
        </w:r>
      </w:ins>
      <w:r>
        <w:t>»</w:t>
      </w:r>
      <w:bookmarkEnd w:id="313"/>
      <w:r>
        <w:rPr>
          <w:rStyle w:val="AIAAgreementBodyText"/>
        </w:rPr>
        <w:t xml:space="preserve"> </w:t>
      </w:r>
      <w:r>
        <w:rPr>
          <w:rStyle w:val="AIAAgreementBodyText"/>
        </w:rPr>
        <w:t>%</w:t>
      </w:r>
      <w:r>
        <w:rPr>
          <w:rStyle w:val="AIAAgreementBodyText"/>
        </w:rPr>
        <w:t xml:space="preserve"> </w:t>
      </w:r>
      <w:bookmarkStart w:id="315" w:name="bm_BasisOfInterest"/>
      <w:r>
        <w:t>«</w:t>
      </w:r>
      <w:r>
        <w:rPr>
          <w:rStyle w:val="AIAFillPointText"/>
        </w:rPr>
        <w:t xml:space="preserve"> </w:t>
      </w:r>
      <w:r>
        <w:rPr>
          <w:rStyle w:val="AIAFillPointText"/>
        </w:rPr>
        <w:t xml:space="preserve"> </w:t>
      </w:r>
      <w:r>
        <w:t>»</w:t>
      </w:r>
      <w:bookmarkEnd w:id="315"/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4.2</w:t>
      </w:r>
      <w:r>
        <w:rPr>
          <w:rStyle w:val="AIASubheading"/>
        </w:rPr>
        <w:t xml:space="preserve"> </w:t>
      </w:r>
      <w:r>
        <w:rPr>
          <w:rStyle w:val="AIASubheading"/>
        </w:rPr>
        <w:t>FINAL</w:t>
      </w:r>
      <w:r>
        <w:rPr>
          <w:rStyle w:val="AIASubheading"/>
        </w:rPr>
        <w:t xml:space="preserve"> </w:t>
      </w:r>
      <w:r>
        <w:rPr>
          <w:rStyle w:val="AIASubheading"/>
        </w:rPr>
        <w:t>PAYMENT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4.2.1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unpaid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balance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</w:p>
    <w:p>
      <w:pPr>
        <w:pStyle w:val="AIABodyTextHanging"/>
        <w:wordWrap/>
      </w:pPr>
      <w:r>
        <w:rPr>
          <w:rStyle w:val="AIAParagraphNumber"/>
        </w:rPr>
        <w:t>.1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Contractor</w:t>
      </w:r>
      <w:r>
        <w:rPr>
          <w:rStyle w:val="AIABodyTextHanging"/>
        </w:rPr>
        <w:t xml:space="preserve"> </w:t>
      </w:r>
      <w:r>
        <w:rPr>
          <w:rStyle w:val="AIABodyTextHanging"/>
        </w:rPr>
        <w:t>has</w:t>
      </w:r>
      <w:r>
        <w:rPr>
          <w:rStyle w:val="AIABodyTextHanging"/>
        </w:rPr>
        <w:t xml:space="preserve"> </w:t>
      </w:r>
      <w:r>
        <w:rPr>
          <w:rStyle w:val="AIABodyTextHanging"/>
        </w:rPr>
        <w:t>fully</w:t>
      </w:r>
      <w:r>
        <w:rPr>
          <w:rStyle w:val="AIABodyTextHanging"/>
        </w:rPr>
        <w:t xml:space="preserve"> </w:t>
      </w:r>
      <w:r>
        <w:rPr>
          <w:rStyle w:val="AIABodyTextHanging"/>
        </w:rPr>
        <w:t>performed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</w:t>
      </w:r>
      <w:r>
        <w:rPr>
          <w:rStyle w:val="AIABodyTextHanging"/>
        </w:rPr>
        <w:t xml:space="preserve"> </w:t>
      </w:r>
      <w:r>
        <w:rPr>
          <w:rStyle w:val="AIABodyTextHanging"/>
        </w:rPr>
        <w:t>except</w:t>
      </w:r>
      <w:r>
        <w:rPr>
          <w:rStyle w:val="AIABodyTextHanging"/>
        </w:rPr>
        <w:t xml:space="preserve"> </w:t>
      </w:r>
      <w:r>
        <w:rPr>
          <w:rStyle w:val="AIABodyTextHanging"/>
        </w:rPr>
        <w:t>for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Contractor’s</w:t>
      </w:r>
      <w:r>
        <w:rPr>
          <w:rStyle w:val="AIABodyTextHanging"/>
        </w:rPr>
        <w:t xml:space="preserve"> </w:t>
      </w:r>
      <w:r>
        <w:rPr>
          <w:rStyle w:val="AIABodyTextHanging"/>
        </w:rPr>
        <w:t>responsibility</w:t>
      </w:r>
      <w:r>
        <w:rPr>
          <w:rStyle w:val="AIABodyTextHanging"/>
        </w:rPr>
        <w:t xml:space="preserve"> </w:t>
      </w:r>
      <w:r>
        <w:rPr>
          <w:rStyle w:val="AIABodyTextHanging"/>
        </w:rPr>
        <w:t>to</w:t>
      </w:r>
      <w:r>
        <w:rPr>
          <w:rStyle w:val="AIABodyTextHanging"/>
        </w:rPr>
        <w:t xml:space="preserve"> </w:t>
      </w:r>
      <w:r>
        <w:rPr>
          <w:rStyle w:val="AIABodyTextHanging"/>
        </w:rPr>
        <w:t>correct</w:t>
      </w:r>
      <w:r>
        <w:rPr>
          <w:rStyle w:val="AIABodyTextHanging"/>
        </w:rPr>
        <w:t xml:space="preserve"> </w:t>
      </w:r>
      <w:r>
        <w:rPr>
          <w:rStyle w:val="AIABodyTextHanging"/>
        </w:rPr>
        <w:t>Work</w:t>
      </w:r>
      <w:r>
        <w:rPr>
          <w:rStyle w:val="AIABodyTextHanging"/>
        </w:rPr>
        <w:t xml:space="preserve"> </w:t>
      </w:r>
      <w:r>
        <w:rPr>
          <w:rStyle w:val="AIABodyTextHanging"/>
        </w:rPr>
        <w:t>as</w:t>
      </w:r>
      <w:r>
        <w:rPr>
          <w:rStyle w:val="AIABodyTextHanging"/>
        </w:rPr>
        <w:t xml:space="preserve"> </w:t>
      </w:r>
      <w:r>
        <w:rPr>
          <w:rStyle w:val="AIABodyTextHanging"/>
        </w:rPr>
        <w:t>provided</w:t>
      </w:r>
      <w:r>
        <w:rPr>
          <w:rStyle w:val="AIABodyTextHanging"/>
        </w:rPr>
        <w:t xml:space="preserve"> </w:t>
      </w:r>
      <w:r>
        <w:rPr>
          <w:rStyle w:val="AIABodyTextHanging"/>
        </w:rPr>
        <w:t>in</w:t>
      </w:r>
      <w:r>
        <w:rPr>
          <w:rStyle w:val="AIABodyTextHanging"/>
        </w:rPr>
        <w:t xml:space="preserve"> </w:t>
      </w:r>
      <w:r>
        <w:rPr>
          <w:rStyle w:val="AIABodyTextHanging"/>
        </w:rPr>
        <w:t>Section</w:t>
      </w:r>
      <w:r>
        <w:rPr>
          <w:rStyle w:val="AIABodyTextHanging"/>
        </w:rPr>
        <w:t xml:space="preserve"> </w:t>
      </w:r>
      <w:r>
        <w:rPr>
          <w:rStyle w:val="AIABodyTextHanging"/>
        </w:rPr>
        <w:t>18.2,</w:t>
      </w:r>
      <w:r>
        <w:rPr>
          <w:rStyle w:val="AIABodyTextHanging"/>
        </w:rPr>
        <w:t xml:space="preserve"> </w:t>
      </w:r>
      <w:r>
        <w:rPr>
          <w:rStyle w:val="AIABodyTextHanging"/>
        </w:rPr>
        <w:t>and</w:t>
      </w:r>
      <w:r>
        <w:rPr>
          <w:rStyle w:val="AIABodyTextHanging"/>
        </w:rPr>
        <w:t xml:space="preserve"> </w:t>
      </w:r>
      <w:r>
        <w:rPr>
          <w:rStyle w:val="AIABodyTextHanging"/>
        </w:rPr>
        <w:t>to</w:t>
      </w:r>
      <w:r>
        <w:rPr>
          <w:rStyle w:val="AIABodyTextHanging"/>
        </w:rPr>
        <w:t xml:space="preserve"> </w:t>
      </w:r>
      <w:r>
        <w:rPr>
          <w:rStyle w:val="AIABodyTextHanging"/>
        </w:rPr>
        <w:t>satisfy</w:t>
      </w:r>
      <w:r>
        <w:rPr>
          <w:rStyle w:val="AIABodyTextHanging"/>
        </w:rPr>
        <w:t xml:space="preserve"> </w:t>
      </w:r>
      <w:r>
        <w:rPr>
          <w:rStyle w:val="AIABodyTextHanging"/>
        </w:rPr>
        <w:t>other</w:t>
      </w:r>
      <w:r>
        <w:rPr>
          <w:rStyle w:val="AIABodyTextHanging"/>
        </w:rPr>
        <w:t xml:space="preserve"> </w:t>
      </w:r>
      <w:r>
        <w:rPr>
          <w:rStyle w:val="AIABodyTextHanging"/>
        </w:rPr>
        <w:t>requirements,</w:t>
      </w:r>
      <w:r>
        <w:rPr>
          <w:rStyle w:val="AIABodyTextHanging"/>
        </w:rPr>
        <w:t xml:space="preserve"> </w:t>
      </w:r>
      <w:r>
        <w:rPr>
          <w:rStyle w:val="AIABodyTextHanging"/>
        </w:rPr>
        <w:t>if</w:t>
      </w:r>
      <w:r>
        <w:rPr>
          <w:rStyle w:val="AIABodyTextHanging"/>
        </w:rPr>
        <w:t xml:space="preserve"> </w:t>
      </w:r>
      <w:r>
        <w:rPr>
          <w:rStyle w:val="AIABodyTextHanging"/>
        </w:rPr>
        <w:t>any,</w:t>
      </w:r>
      <w:r>
        <w:rPr>
          <w:rStyle w:val="AIABodyTextHanging"/>
        </w:rPr>
        <w:t xml:space="preserve"> </w:t>
      </w:r>
      <w:r>
        <w:rPr>
          <w:rStyle w:val="AIABodyTextHanging"/>
        </w:rPr>
        <w:t>which</w:t>
      </w:r>
      <w:r>
        <w:rPr>
          <w:rStyle w:val="AIABodyTextHanging"/>
        </w:rPr>
        <w:t xml:space="preserve"> </w:t>
      </w:r>
      <w:r>
        <w:rPr>
          <w:rStyle w:val="AIABodyTextHanging"/>
        </w:rPr>
        <w:t>extend</w:t>
      </w:r>
      <w:r>
        <w:rPr>
          <w:rStyle w:val="AIABodyTextHanging"/>
        </w:rPr>
        <w:t xml:space="preserve"> </w:t>
      </w:r>
      <w:r>
        <w:rPr>
          <w:rStyle w:val="AIABodyTextHanging"/>
        </w:rPr>
        <w:t>beyond</w:t>
      </w:r>
      <w:r>
        <w:rPr>
          <w:rStyle w:val="AIABodyTextHanging"/>
        </w:rPr>
        <w:t xml:space="preserve"> </w:t>
      </w:r>
      <w:r>
        <w:rPr>
          <w:rStyle w:val="AIABodyTextHanging"/>
        </w:rPr>
        <w:t>final</w:t>
      </w:r>
      <w:r>
        <w:rPr>
          <w:rStyle w:val="AIABodyTextHanging"/>
        </w:rPr>
        <w:t xml:space="preserve"> </w:t>
      </w:r>
      <w:r>
        <w:rPr>
          <w:rStyle w:val="AIABodyTextHanging"/>
        </w:rPr>
        <w:t>payment;</w:t>
      </w:r>
      <w:r>
        <w:rPr>
          <w:rStyle w:val="AIABodyTextHanging"/>
        </w:rPr>
        <w:t xml:space="preserve"> </w:t>
      </w:r>
    </w:p>
    <w:p>
      <w:pPr>
        <w:pStyle w:val="AIABodyTextHanging"/>
        <w:wordWrap/>
      </w:pPr>
      <w:r>
        <w:rPr>
          <w:rStyle w:val="AIAParagraphNumber"/>
        </w:rPr>
        <w:t>.2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contractor</w:t>
      </w:r>
      <w:r>
        <w:rPr>
          <w:rStyle w:val="AIABodyTextHanging"/>
        </w:rPr>
        <w:t xml:space="preserve"> </w:t>
      </w:r>
      <w:r>
        <w:rPr>
          <w:rStyle w:val="AIABodyTextHanging"/>
        </w:rPr>
        <w:t>has</w:t>
      </w:r>
      <w:r>
        <w:rPr>
          <w:rStyle w:val="AIABodyTextHanging"/>
        </w:rPr>
        <w:t xml:space="preserve"> </w:t>
      </w:r>
      <w:r>
        <w:rPr>
          <w:rStyle w:val="AIABodyTextHanging"/>
        </w:rPr>
        <w:t>submitted</w:t>
      </w:r>
      <w:r>
        <w:rPr>
          <w:rStyle w:val="AIABodyTextHanging"/>
        </w:rPr>
        <w:t xml:space="preserve"> </w:t>
      </w:r>
      <w:r>
        <w:rPr>
          <w:rStyle w:val="AIABodyTextHanging"/>
        </w:rPr>
        <w:t>a</w:t>
      </w:r>
      <w:r>
        <w:rPr>
          <w:rStyle w:val="AIABodyTextHanging"/>
        </w:rPr>
        <w:t xml:space="preserve"> </w:t>
      </w:r>
      <w:r>
        <w:rPr>
          <w:rStyle w:val="AIABodyTextHanging"/>
        </w:rPr>
        <w:t>final</w:t>
      </w:r>
      <w:r>
        <w:rPr>
          <w:rStyle w:val="AIABodyTextHanging"/>
        </w:rPr>
        <w:t xml:space="preserve"> </w:t>
      </w:r>
      <w:r>
        <w:rPr>
          <w:rStyle w:val="AIABodyTextHanging"/>
        </w:rPr>
        <w:t>accounting</w:t>
      </w:r>
      <w:r>
        <w:rPr>
          <w:rStyle w:val="AIABodyTextHanging"/>
        </w:rPr>
        <w:t xml:space="preserve"> </w:t>
      </w:r>
      <w:r>
        <w:rPr>
          <w:rStyle w:val="AIABodyTextHanging"/>
        </w:rPr>
        <w:t>for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Cost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Work,</w:t>
      </w:r>
      <w:r>
        <w:rPr>
          <w:rStyle w:val="AIABodyTextHanging"/>
        </w:rPr>
        <w:t xml:space="preserve"> </w:t>
      </w:r>
      <w:r>
        <w:rPr>
          <w:rStyle w:val="AIABodyTextHanging"/>
        </w:rPr>
        <w:t>where</w:t>
      </w:r>
      <w:r>
        <w:rPr>
          <w:rStyle w:val="AIABodyTextHanging"/>
        </w:rPr>
        <w:t xml:space="preserve"> </w:t>
      </w:r>
      <w:r>
        <w:rPr>
          <w:rStyle w:val="AIABodyTextHanging"/>
        </w:rPr>
        <w:t>payment</w:t>
      </w:r>
      <w:r>
        <w:rPr>
          <w:rStyle w:val="AIABodyTextHanging"/>
        </w:rPr>
        <w:t xml:space="preserve"> </w:t>
      </w:r>
      <w:r>
        <w:rPr>
          <w:rStyle w:val="AIABodyTextHanging"/>
        </w:rPr>
        <w:t>is</w:t>
      </w:r>
      <w:r>
        <w:rPr>
          <w:rStyle w:val="AIABodyTextHanging"/>
        </w:rPr>
        <w:t xml:space="preserve"> </w:t>
      </w:r>
      <w:r>
        <w:rPr>
          <w:rStyle w:val="AIABodyTextHanging"/>
        </w:rPr>
        <w:t>on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basis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Cost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Work</w:t>
      </w:r>
      <w:r>
        <w:rPr>
          <w:rStyle w:val="AIABodyTextHanging"/>
        </w:rPr>
        <w:t xml:space="preserve"> </w:t>
      </w:r>
      <w:r>
        <w:rPr>
          <w:rStyle w:val="AIABodyTextHanging"/>
        </w:rPr>
        <w:t>with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without</w:t>
      </w:r>
      <w:r>
        <w:rPr>
          <w:rStyle w:val="AIABodyTextHanging"/>
        </w:rPr>
        <w:t xml:space="preserve"> </w:t>
      </w:r>
      <w:r>
        <w:rPr>
          <w:rStyle w:val="AIABodyTextHanging"/>
        </w:rPr>
        <w:t>a</w:t>
      </w:r>
      <w:r>
        <w:rPr>
          <w:rStyle w:val="AIABodyTextHanging"/>
        </w:rPr>
        <w:t xml:space="preserve"> </w:t>
      </w:r>
      <w:r>
        <w:rPr>
          <w:rStyle w:val="AIABodyTextHanging"/>
        </w:rPr>
        <w:t>guaranteed</w:t>
      </w:r>
      <w:r>
        <w:rPr>
          <w:rStyle w:val="AIABodyTextHanging"/>
        </w:rPr>
        <w:t xml:space="preserve"> </w:t>
      </w:r>
      <w:r>
        <w:rPr>
          <w:rStyle w:val="AIABodyTextHanging"/>
        </w:rPr>
        <w:t>maximum</w:t>
      </w:r>
      <w:r>
        <w:rPr>
          <w:rStyle w:val="AIABodyTextHanging"/>
        </w:rPr>
        <w:t xml:space="preserve"> </w:t>
      </w:r>
      <w:r>
        <w:rPr>
          <w:rStyle w:val="AIABodyTextHanging"/>
        </w:rPr>
        <w:t>price;</w:t>
      </w:r>
      <w:r>
        <w:rPr>
          <w:rStyle w:val="AIABodyTextHanging"/>
        </w:rPr>
        <w:t xml:space="preserve"> </w:t>
      </w:r>
      <w:r>
        <w:rPr>
          <w:rStyle w:val="AIABodyTextHanging"/>
        </w:rPr>
        <w:t>and</w:t>
      </w:r>
    </w:p>
    <w:p>
      <w:pPr>
        <w:pStyle w:val="AIABodyTextHanging"/>
        <w:wordWrap/>
      </w:pPr>
      <w:r>
        <w:rPr>
          <w:rStyle w:val="AIAParagraphNumber"/>
        </w:rPr>
        <w:t>.3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a</w:t>
      </w:r>
      <w:r>
        <w:rPr>
          <w:rStyle w:val="AIABodyTextHanging"/>
        </w:rPr>
        <w:t xml:space="preserve"> </w:t>
      </w:r>
      <w:r>
        <w:rPr>
          <w:rStyle w:val="AIABodyTextHanging"/>
        </w:rPr>
        <w:t>final</w:t>
      </w:r>
      <w:r>
        <w:rPr>
          <w:rStyle w:val="AIABodyTextHanging"/>
        </w:rPr>
        <w:t xml:space="preserve"> </w:t>
      </w:r>
      <w:r>
        <w:rPr>
          <w:rStyle w:val="AIABodyTextHanging"/>
        </w:rPr>
        <w:t>Certificate</w:t>
      </w:r>
      <w:r>
        <w:rPr>
          <w:rStyle w:val="AIABodyTextHanging"/>
        </w:rPr>
        <w:t xml:space="preserve"> </w:t>
      </w:r>
      <w:r>
        <w:rPr>
          <w:rStyle w:val="AIABodyTextHanging"/>
        </w:rPr>
        <w:t>for</w:t>
      </w:r>
      <w:r>
        <w:rPr>
          <w:rStyle w:val="AIABodyTextHanging"/>
        </w:rPr>
        <w:t xml:space="preserve"> </w:t>
      </w:r>
      <w:r>
        <w:rPr>
          <w:rStyle w:val="AIABodyTextHanging"/>
        </w:rPr>
        <w:t>Payment</w:t>
      </w:r>
      <w:r>
        <w:rPr>
          <w:rStyle w:val="AIABodyTextHanging"/>
        </w:rPr>
        <w:t xml:space="preserve"> </w:t>
      </w:r>
      <w:r>
        <w:rPr>
          <w:rStyle w:val="AIABodyTextHanging"/>
        </w:rPr>
        <w:t>has</w:t>
      </w:r>
      <w:r>
        <w:rPr>
          <w:rStyle w:val="AIABodyTextHanging"/>
        </w:rPr>
        <w:t xml:space="preserve"> </w:t>
      </w:r>
      <w:r>
        <w:rPr>
          <w:rStyle w:val="AIABodyTextHanging"/>
        </w:rPr>
        <w:t>been</w:t>
      </w:r>
      <w:r>
        <w:rPr>
          <w:rStyle w:val="AIABodyTextHanging"/>
        </w:rPr>
        <w:t xml:space="preserve"> </w:t>
      </w:r>
      <w:r>
        <w:rPr>
          <w:rStyle w:val="AIABodyTextHanging"/>
        </w:rPr>
        <w:t>issued</w:t>
      </w:r>
      <w:r>
        <w:rPr>
          <w:rStyle w:val="AIABodyTextHanging"/>
        </w:rPr>
        <w:t xml:space="preserve"> </w:t>
      </w:r>
      <w:r>
        <w:rPr>
          <w:rStyle w:val="AIABodyTextHanging"/>
        </w:rPr>
        <w:t>by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Architect.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4.2.2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30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follows:</w:t>
      </w:r>
    </w:p>
    <w:p>
      <w:pPr>
        <w:pStyle w:val="AIAAgreementBodyText"/>
        <w:wordWrap/>
      </w:pPr>
    </w:p>
    <w:p>
      <w:pPr>
        <w:pStyle w:val="AIAFillPointParagraph"/>
        <w:wordWrap/>
      </w:pPr>
      <w:bookmarkStart w:id="316" w:name="bm_FinalPayTermsOrDate"/>
      <w:r>
        <w:t>«</w:t>
      </w:r>
      <w:r>
        <w:rPr>
          <w:rStyle w:val="AIAFillPointParagraph"/>
        </w:rPr>
        <w:t xml:space="preserve"> </w:t>
      </w:r>
      <w:r>
        <w:rPr>
          <w:rStyle w:val="AIAFillPointParagraph"/>
        </w:rPr>
        <w:t xml:space="preserve"> </w:t>
      </w:r>
      <w:r>
        <w:t>»</w:t>
      </w:r>
      <w:bookmarkEnd w:id="316"/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5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DISPUTE</w:t>
      </w:r>
      <w:r>
        <w:rPr>
          <w:rStyle w:val="Heading1"/>
        </w:rPr>
        <w:t xml:space="preserve"> </w:t>
      </w:r>
      <w:r>
        <w:rPr>
          <w:rStyle w:val="Heading1"/>
        </w:rPr>
        <w:t>RESOLUTION</w:t>
      </w: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5.1</w:t>
      </w:r>
      <w:r>
        <w:rPr>
          <w:rStyle w:val="AIASubheading"/>
        </w:rPr>
        <w:t xml:space="preserve"> </w:t>
      </w:r>
      <w:r>
        <w:rPr>
          <w:rStyle w:val="AIASubheading"/>
        </w:rPr>
        <w:t>BINDING</w:t>
      </w:r>
      <w:r>
        <w:rPr>
          <w:rStyle w:val="AIASubheading"/>
        </w:rPr>
        <w:t xml:space="preserve"> </w:t>
      </w:r>
      <w:r>
        <w:rPr>
          <w:rStyle w:val="AIASubheading"/>
        </w:rPr>
        <w:t>DISPUTE</w:t>
      </w:r>
      <w:r>
        <w:rPr>
          <w:rStyle w:val="AIASubheading"/>
        </w:rPr>
        <w:t xml:space="preserve"> </w:t>
      </w:r>
      <w:r>
        <w:rPr>
          <w:rStyle w:val="AIASubheading"/>
        </w:rPr>
        <w:t>RESOLUTION</w:t>
      </w:r>
    </w:p>
    <w:p>
      <w:pPr>
        <w:pStyle w:val="AIAAgreementBodyText"/>
        <w:wordWrap/>
      </w:pP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pursuant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21.3,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follows:</w:t>
      </w:r>
    </w:p>
    <w:p>
      <w:pPr>
        <w:pStyle w:val="AIAItalics"/>
        <w:wordWrap/>
      </w:pPr>
      <w:r>
        <w:rPr>
          <w:rStyle w:val="AIAItalics"/>
        </w:rPr>
        <w:t>(Check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appropriate</w:t>
      </w:r>
      <w:r>
        <w:rPr>
          <w:rStyle w:val="AIAItalics"/>
        </w:rPr>
        <w:t xml:space="preserve"> </w:t>
      </w:r>
      <w:r>
        <w:rPr>
          <w:rStyle w:val="AIAItalics"/>
        </w:rPr>
        <w:t>box.</w:t>
      </w:r>
      <w:r>
        <w:rPr>
          <w:rStyle w:val="AIAItalics"/>
        </w:rPr>
        <w:t xml:space="preserve"> </w:t>
      </w:r>
      <w:r>
        <w:rPr>
          <w:rStyle w:val="AIAItalics"/>
        </w:rPr>
        <w:t>If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Owner</w:t>
      </w:r>
      <w:r>
        <w:rPr>
          <w:rStyle w:val="AIAItalics"/>
        </w:rPr>
        <w:t xml:space="preserve"> </w:t>
      </w:r>
      <w:r>
        <w:rPr>
          <w:rStyle w:val="AIAItalics"/>
        </w:rPr>
        <w:t>and</w:t>
      </w:r>
      <w:r>
        <w:rPr>
          <w:rStyle w:val="AIAItalics"/>
        </w:rPr>
        <w:t xml:space="preserve"> </w:t>
      </w:r>
      <w:r>
        <w:rPr>
          <w:rStyle w:val="AIAItalics"/>
        </w:rPr>
        <w:t>Contractor</w:t>
      </w:r>
      <w:r>
        <w:rPr>
          <w:rStyle w:val="AIAItalics"/>
        </w:rPr>
        <w:t xml:space="preserve"> </w:t>
      </w:r>
      <w:r>
        <w:rPr>
          <w:rStyle w:val="AIAItalics"/>
        </w:rPr>
        <w:t>do</w:t>
      </w:r>
      <w:r>
        <w:rPr>
          <w:rStyle w:val="AIAItalics"/>
        </w:rPr>
        <w:t xml:space="preserve"> </w:t>
      </w:r>
      <w:r>
        <w:rPr>
          <w:rStyle w:val="AIAItalics"/>
        </w:rPr>
        <w:t>not</w:t>
      </w:r>
      <w:r>
        <w:rPr>
          <w:rStyle w:val="AIAItalics"/>
        </w:rPr>
        <w:t xml:space="preserve"> </w:t>
      </w:r>
      <w:r>
        <w:rPr>
          <w:rStyle w:val="AIAItalics"/>
        </w:rPr>
        <w:t>select</w:t>
      </w:r>
      <w:r>
        <w:rPr>
          <w:rStyle w:val="AIAItalics"/>
        </w:rPr>
        <w:t xml:space="preserve"> </w:t>
      </w:r>
      <w:r>
        <w:rPr>
          <w:rStyle w:val="AIAItalics"/>
        </w:rPr>
        <w:t>a</w:t>
      </w:r>
      <w:r>
        <w:rPr>
          <w:rStyle w:val="AIAItalics"/>
        </w:rPr>
        <w:t xml:space="preserve"> </w:t>
      </w:r>
      <w:r>
        <w:rPr>
          <w:rStyle w:val="AIAItalics"/>
        </w:rPr>
        <w:t>method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binding</w:t>
      </w:r>
      <w:r>
        <w:rPr>
          <w:rStyle w:val="AIAItalics"/>
        </w:rPr>
        <w:t xml:space="preserve"> </w:t>
      </w:r>
      <w:r>
        <w:rPr>
          <w:rStyle w:val="AIAItalics"/>
        </w:rPr>
        <w:t>dispute</w:t>
      </w:r>
      <w:r>
        <w:rPr>
          <w:rStyle w:val="AIAItalics"/>
        </w:rPr>
        <w:t xml:space="preserve"> </w:t>
      </w:r>
      <w:r>
        <w:rPr>
          <w:rStyle w:val="AIAItalics"/>
        </w:rPr>
        <w:t>resolution</w:t>
      </w:r>
      <w:r>
        <w:rPr>
          <w:rStyle w:val="AIAItalics"/>
        </w:rPr>
        <w:t xml:space="preserve"> </w:t>
      </w:r>
      <w:r>
        <w:rPr>
          <w:rStyle w:val="AIAItalics"/>
        </w:rPr>
        <w:t>below,</w:t>
      </w:r>
      <w:r>
        <w:rPr>
          <w:rStyle w:val="AIAItalics"/>
        </w:rPr>
        <w:t xml:space="preserve"> </w:t>
      </w:r>
      <w:r>
        <w:rPr>
          <w:rStyle w:val="AIAItalics"/>
        </w:rPr>
        <w:t>or</w:t>
      </w:r>
      <w:r>
        <w:rPr>
          <w:rStyle w:val="AIAItalics"/>
        </w:rPr>
        <w:t xml:space="preserve"> </w:t>
      </w:r>
      <w:r>
        <w:rPr>
          <w:rStyle w:val="AIAItalics"/>
        </w:rPr>
        <w:t>do</w:t>
      </w:r>
      <w:r>
        <w:rPr>
          <w:rStyle w:val="AIAItalics"/>
        </w:rPr>
        <w:t xml:space="preserve"> </w:t>
      </w:r>
      <w:r>
        <w:rPr>
          <w:rStyle w:val="AIAItalics"/>
        </w:rPr>
        <w:t>not</w:t>
      </w:r>
      <w:r>
        <w:rPr>
          <w:rStyle w:val="AIAItalics"/>
        </w:rPr>
        <w:t xml:space="preserve"> </w:t>
      </w:r>
      <w:r>
        <w:rPr>
          <w:rStyle w:val="AIAItalics"/>
        </w:rPr>
        <w:t>subsequently</w:t>
      </w:r>
      <w:r>
        <w:rPr>
          <w:rStyle w:val="AIAItalics"/>
        </w:rPr>
        <w:t xml:space="preserve"> </w:t>
      </w:r>
      <w:r>
        <w:rPr>
          <w:rStyle w:val="AIAItalics"/>
        </w:rPr>
        <w:t>agree</w:t>
      </w:r>
      <w:r>
        <w:rPr>
          <w:rStyle w:val="AIAItalics"/>
        </w:rPr>
        <w:t xml:space="preserve"> </w:t>
      </w:r>
      <w:r>
        <w:rPr>
          <w:rStyle w:val="AIAItalics"/>
        </w:rPr>
        <w:t>in</w:t>
      </w:r>
      <w:r>
        <w:rPr>
          <w:rStyle w:val="AIAItalics"/>
        </w:rPr>
        <w:t xml:space="preserve"> </w:t>
      </w:r>
      <w:r>
        <w:rPr>
          <w:rStyle w:val="AIAItalics"/>
        </w:rPr>
        <w:t>writing</w:t>
      </w:r>
      <w:r>
        <w:rPr>
          <w:rStyle w:val="AIAItalics"/>
        </w:rPr>
        <w:t xml:space="preserve"> </w:t>
      </w:r>
      <w:r>
        <w:rPr>
          <w:rStyle w:val="AIAItalics"/>
        </w:rPr>
        <w:t>to</w:t>
      </w:r>
      <w:r>
        <w:rPr>
          <w:rStyle w:val="AIAItalics"/>
        </w:rPr>
        <w:t xml:space="preserve"> </w:t>
      </w:r>
      <w:r>
        <w:rPr>
          <w:rStyle w:val="AIAItalics"/>
        </w:rPr>
        <w:t>a</w:t>
      </w:r>
      <w:r>
        <w:rPr>
          <w:rStyle w:val="AIAItalics"/>
        </w:rPr>
        <w:t xml:space="preserve"> </w:t>
      </w:r>
      <w:r>
        <w:rPr>
          <w:rStyle w:val="AIAItalics"/>
        </w:rPr>
        <w:t>binding</w:t>
      </w:r>
      <w:r>
        <w:rPr>
          <w:rStyle w:val="AIAItalics"/>
        </w:rPr>
        <w:t xml:space="preserve"> </w:t>
      </w:r>
      <w:r>
        <w:rPr>
          <w:rStyle w:val="AIAItalics"/>
        </w:rPr>
        <w:t>dispute</w:t>
      </w:r>
      <w:r>
        <w:rPr>
          <w:rStyle w:val="AIAItalics"/>
        </w:rPr>
        <w:t xml:space="preserve"> </w:t>
      </w:r>
      <w:r>
        <w:rPr>
          <w:rStyle w:val="AIAItalics"/>
        </w:rPr>
        <w:t>resolution</w:t>
      </w:r>
      <w:r>
        <w:rPr>
          <w:rStyle w:val="AIAItalics"/>
        </w:rPr>
        <w:t xml:space="preserve"> </w:t>
      </w:r>
      <w:r>
        <w:rPr>
          <w:rStyle w:val="AIAItalics"/>
        </w:rPr>
        <w:t>method</w:t>
      </w:r>
      <w:r>
        <w:rPr>
          <w:rStyle w:val="AIAItalics"/>
        </w:rPr>
        <w:t xml:space="preserve"> </w:t>
      </w:r>
      <w:r>
        <w:rPr>
          <w:rStyle w:val="AIAItalics"/>
        </w:rPr>
        <w:t>other</w:t>
      </w:r>
      <w:r>
        <w:rPr>
          <w:rStyle w:val="AIAItalics"/>
        </w:rPr>
        <w:t xml:space="preserve"> </w:t>
      </w:r>
      <w:r>
        <w:rPr>
          <w:rStyle w:val="AIAItalics"/>
        </w:rPr>
        <w:t>than</w:t>
      </w:r>
      <w:r>
        <w:rPr>
          <w:rStyle w:val="AIAItalics"/>
        </w:rPr>
        <w:t xml:space="preserve"> </w:t>
      </w:r>
      <w:r>
        <w:rPr>
          <w:rStyle w:val="AIAItalics"/>
        </w:rPr>
        <w:t>litigation,</w:t>
      </w:r>
      <w:r>
        <w:rPr>
          <w:rStyle w:val="AIAItalics"/>
        </w:rPr>
        <w:t xml:space="preserve"> </w:t>
      </w:r>
      <w:r>
        <w:rPr>
          <w:rStyle w:val="AIAItalics"/>
        </w:rPr>
        <w:t>claims</w:t>
      </w:r>
      <w:r>
        <w:rPr>
          <w:rStyle w:val="AIAItalics"/>
        </w:rPr>
        <w:t xml:space="preserve"> </w:t>
      </w:r>
      <w:r>
        <w:rPr>
          <w:rStyle w:val="AIAItalics"/>
        </w:rPr>
        <w:t>will</w:t>
      </w:r>
      <w:r>
        <w:rPr>
          <w:rStyle w:val="AIAItalics"/>
        </w:rPr>
        <w:t xml:space="preserve"> </w:t>
      </w:r>
      <w:r>
        <w:rPr>
          <w:rStyle w:val="AIAItalics"/>
        </w:rPr>
        <w:t>be</w:t>
      </w:r>
      <w:r>
        <w:rPr>
          <w:rStyle w:val="AIAItalics"/>
        </w:rPr>
        <w:t xml:space="preserve"> </w:t>
      </w:r>
      <w:r>
        <w:rPr>
          <w:rStyle w:val="AIAItalics"/>
        </w:rPr>
        <w:t>resolved</w:t>
      </w:r>
      <w:r>
        <w:rPr>
          <w:rStyle w:val="AIAItalics"/>
        </w:rPr>
        <w:t xml:space="preserve"> </w:t>
      </w:r>
      <w:r>
        <w:rPr>
          <w:rStyle w:val="AIAItalics"/>
        </w:rPr>
        <w:t>in</w:t>
      </w:r>
      <w:r>
        <w:rPr>
          <w:rStyle w:val="AIAItalics"/>
        </w:rPr>
        <w:t xml:space="preserve"> </w:t>
      </w:r>
      <w:r>
        <w:rPr>
          <w:rStyle w:val="AIAItalics"/>
        </w:rPr>
        <w:t>a</w:t>
      </w:r>
      <w:r>
        <w:rPr>
          <w:rStyle w:val="AIAItalics"/>
        </w:rPr>
        <w:t xml:space="preserve"> </w:t>
      </w:r>
      <w:r>
        <w:rPr>
          <w:rStyle w:val="AIAItalics"/>
        </w:rPr>
        <w:t>court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competent</w:t>
      </w:r>
      <w:r>
        <w:rPr>
          <w:rStyle w:val="AIAItalics"/>
        </w:rPr>
        <w:t xml:space="preserve"> </w:t>
      </w:r>
      <w:r>
        <w:rPr>
          <w:rStyle w:val="AIAItalics"/>
        </w:rPr>
        <w:t>jurisdiction.)</w:t>
      </w:r>
    </w:p>
    <w:p>
      <w:pPr>
        <w:pStyle w:val="AIAAgreementBodyText"/>
        <w:wordWrap/>
      </w:pPr>
    </w:p>
    <w:p>
      <w:pPr>
        <w:pStyle w:val="AIABodyTextHanging"/>
        <w:wordWrap/>
        <w:ind w:left="1440" w:hanging="720"/>
      </w:pPr>
      <w:r>
        <w:rPr>
          <w:rStyle w:val="AIACheckbox"/>
        </w:rPr>
        <w:t>[</w:t>
      </w:r>
      <w:r>
        <w:rPr>
          <w:rStyle w:val="AIACheckbox"/>
        </w:rPr>
        <w:t xml:space="preserve"> </w:t>
      </w:r>
      <w:bookmarkStart w:id="317" w:name="bm_ArbitrationMethod"/>
      <w:r>
        <w:t>«</w:t>
      </w:r>
      <w:r>
        <w:rPr>
          <w:rStyle w:val="AIAFillPointCheckbox"/>
        </w:rPr>
        <w:t xml:space="preserve"> </w:t>
      </w:r>
      <w:r>
        <w:rPr>
          <w:rStyle w:val="AIAFillPointCheckbox"/>
        </w:rPr>
        <w:t xml:space="preserve"> </w:t>
      </w:r>
      <w:r>
        <w:t>»</w:t>
      </w:r>
      <w:bookmarkEnd w:id="317"/>
      <w:r>
        <w:rPr>
          <w:rStyle w:val="AIACheckbox"/>
        </w:rPr>
        <w:t xml:space="preserve"> </w:t>
      </w:r>
      <w:r>
        <w:rPr>
          <w:rStyle w:val="AIACheckbox"/>
        </w:rPr>
        <w:t>]</w:t>
      </w:r>
      <w:r>
        <w:rPr>
          <w:rStyle w:val="AIACheckbox"/>
        </w:rPr>
        <w:t xml:space="preserve"> </w:t>
      </w:r>
      <w:r>
        <w:rPr>
          <w:rStyle w:val="AIACheckbox"/>
        </w:rPr>
        <w:t xml:space="preserve"> </w:t>
      </w:r>
      <w:r>
        <w:rPr>
          <w:rStyle w:val="AIACheckbox"/>
        </w:rPr>
        <w:t xml:space="preserve"> </w:t>
      </w:r>
      <w:r>
        <w:rPr>
          <w:rStyle w:val="AIACheckbox"/>
        </w:rPr>
        <w:t xml:space="preserve"> </w:t>
      </w:r>
      <w:r>
        <w:rPr>
          <w:rStyle w:val="AIABodyTextHanging"/>
        </w:rPr>
        <w:t>Arbitration</w:t>
      </w:r>
      <w:r>
        <w:rPr>
          <w:rStyle w:val="AIABodyTextHanging"/>
        </w:rPr>
        <w:t xml:space="preserve"> </w:t>
      </w:r>
      <w:r>
        <w:rPr>
          <w:rStyle w:val="AIABodyTextHanging"/>
        </w:rPr>
        <w:t>pursuant</w:t>
      </w:r>
      <w:r>
        <w:rPr>
          <w:rStyle w:val="AIABodyTextHanging"/>
        </w:rPr>
        <w:t xml:space="preserve"> </w:t>
      </w:r>
      <w:r>
        <w:rPr>
          <w:rStyle w:val="AIABodyTextHanging"/>
        </w:rPr>
        <w:t>to</w:t>
      </w:r>
      <w:r>
        <w:rPr>
          <w:rStyle w:val="AIABodyTextHanging"/>
        </w:rPr>
        <w:t xml:space="preserve"> </w:t>
      </w:r>
      <w:r>
        <w:rPr>
          <w:rStyle w:val="AIABodyTextHanging"/>
        </w:rPr>
        <w:t>Section</w:t>
      </w:r>
      <w:r>
        <w:rPr>
          <w:rStyle w:val="AIABodyTextHanging"/>
        </w:rPr>
        <w:t xml:space="preserve"> </w:t>
      </w:r>
      <w:r>
        <w:rPr>
          <w:rStyle w:val="AIABodyTextHanging"/>
        </w:rPr>
        <w:t>21.4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this</w:t>
      </w:r>
      <w:r>
        <w:rPr>
          <w:rStyle w:val="AIABodyTextHanging"/>
        </w:rPr>
        <w:t xml:space="preserve"> </w:t>
      </w:r>
      <w:r>
        <w:rPr>
          <w:rStyle w:val="AIABodyTextHanging"/>
        </w:rPr>
        <w:t>Agreement</w:t>
      </w:r>
    </w:p>
    <w:p>
      <w:pPr>
        <w:pStyle w:val="AIABodyTextHanging"/>
        <w:wordWrap/>
      </w:pPr>
    </w:p>
    <w:p>
      <w:pPr>
        <w:pStyle w:val="AIABodyTextHanging"/>
        <w:wordWrap/>
        <w:ind w:left="1440" w:hanging="720"/>
      </w:pPr>
      <w:r>
        <w:rPr>
          <w:rStyle w:val="AIACheckbox"/>
        </w:rPr>
        <w:t>[</w:t>
      </w:r>
      <w:r>
        <w:rPr>
          <w:rStyle w:val="AIACheckbox"/>
        </w:rPr>
        <w:t xml:space="preserve"> </w:t>
      </w:r>
      <w:bookmarkStart w:id="318" w:name="bm_LitigationMethod"/>
      <w:r>
        <w:t>«</w:t>
      </w:r>
      <w:r>
        <w:rPr>
          <w:rStyle w:val="AIAFillPointCheckbox"/>
        </w:rPr>
        <w:t xml:space="preserve"> </w:t>
      </w:r>
      <w:r>
        <w:rPr>
          <w:rStyle w:val="AIAFillPointCheckbox"/>
        </w:rPr>
        <w:t xml:space="preserve"> </w:t>
      </w:r>
      <w:r>
        <w:t>»</w:t>
      </w:r>
      <w:bookmarkEnd w:id="318"/>
      <w:r>
        <w:rPr>
          <w:rStyle w:val="AIACheckbox"/>
        </w:rPr>
        <w:t xml:space="preserve"> </w:t>
      </w:r>
      <w:r>
        <w:rPr>
          <w:rStyle w:val="AIACheckbox"/>
        </w:rPr>
        <w:t>]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Litigation</w:t>
      </w:r>
      <w:r>
        <w:rPr>
          <w:rStyle w:val="AIABodyTextHanging"/>
        </w:rPr>
        <w:t xml:space="preserve"> </w:t>
      </w:r>
      <w:r>
        <w:rPr>
          <w:rStyle w:val="AIABodyTextHanging"/>
        </w:rPr>
        <w:t>in</w:t>
      </w:r>
      <w:r>
        <w:rPr>
          <w:rStyle w:val="AIABodyTextHanging"/>
        </w:rPr>
        <w:t xml:space="preserve"> </w:t>
      </w:r>
      <w:r>
        <w:rPr>
          <w:rStyle w:val="AIABodyTextHanging"/>
        </w:rPr>
        <w:t>a</w:t>
      </w:r>
      <w:r>
        <w:rPr>
          <w:rStyle w:val="AIABodyTextHanging"/>
        </w:rPr>
        <w:t xml:space="preserve"> </w:t>
      </w:r>
      <w:r>
        <w:rPr>
          <w:rStyle w:val="AIABodyTextHanging"/>
        </w:rPr>
        <w:t>court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competent</w:t>
      </w:r>
      <w:r>
        <w:rPr>
          <w:rStyle w:val="AIABodyTextHanging"/>
        </w:rPr>
        <w:t xml:space="preserve"> </w:t>
      </w:r>
      <w:r>
        <w:rPr>
          <w:rStyle w:val="AIABodyTextHanging"/>
        </w:rPr>
        <w:t>jurisdiction</w:t>
      </w:r>
    </w:p>
    <w:p>
      <w:pPr>
        <w:pStyle w:val="AIABodyTextHanging"/>
        <w:wordWrap/>
      </w:pPr>
    </w:p>
    <w:p>
      <w:pPr>
        <w:pStyle w:val="AIABodyTextHanging"/>
        <w:wordWrap/>
        <w:ind w:left="1440" w:hanging="720"/>
      </w:pPr>
      <w:r>
        <w:rPr>
          <w:rStyle w:val="AIACheckbox"/>
        </w:rPr>
        <w:t>[</w:t>
      </w:r>
      <w:r>
        <w:rPr>
          <w:rStyle w:val="AIACheckbox"/>
        </w:rPr>
        <w:t xml:space="preserve"> </w:t>
      </w:r>
      <w:bookmarkStart w:id="319" w:name="bm_OtherDisputeResolution"/>
      <w:r>
        <w:t>«</w:t>
      </w:r>
      <w:r>
        <w:rPr>
          <w:rStyle w:val="AIAFillPointCheckbox"/>
        </w:rPr>
        <w:t xml:space="preserve"> </w:t>
      </w:r>
      <w:r>
        <w:rPr>
          <w:rStyle w:val="AIAFillPointCheckbox"/>
        </w:rPr>
        <w:t xml:space="preserve"> </w:t>
      </w:r>
      <w:r>
        <w:t>»</w:t>
      </w:r>
      <w:bookmarkEnd w:id="319"/>
      <w:r>
        <w:rPr>
          <w:rStyle w:val="AIACheckbox"/>
        </w:rPr>
        <w:t xml:space="preserve"> </w:t>
      </w:r>
      <w:r>
        <w:rPr>
          <w:rStyle w:val="AIACheckbox"/>
        </w:rPr>
        <w:t>]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Other</w:t>
      </w:r>
      <w:r>
        <w:rPr>
          <w:rStyle w:val="AIABodyTextHanging"/>
        </w:rPr>
        <w:t xml:space="preserve"> </w:t>
      </w:r>
      <w:r>
        <w:rPr>
          <w:rStyle w:val="AIABodyTextHanging"/>
        </w:rPr>
        <w:t>(Specify)</w:t>
      </w:r>
    </w:p>
    <w:p>
      <w:pPr>
        <w:pStyle w:val="AIAAgreementBodyText"/>
        <w:wordWrap/>
      </w:pPr>
    </w:p>
    <w:p>
      <w:pPr>
        <w:pStyle w:val="AIAAgreementBodyText"/>
        <w:wordWrap/>
        <w:ind w:left="720"/>
      </w:pPr>
      <w:bookmarkStart w:id="320" w:name="bm_SpecifiedDisputeResolution"/>
      <w:r>
        <w:t>«</w:t>
      </w:r>
      <w:r>
        <w:rPr>
          <w:rStyle w:val="AIAFillPointText"/>
        </w:rPr>
        <w:t xml:space="preserve"> </w:t>
      </w:r>
      <w:r>
        <w:rPr>
          <w:rStyle w:val="AIAFillPointText"/>
        </w:rPr>
        <w:t xml:space="preserve"> </w:t>
      </w:r>
      <w:r>
        <w:t>»</w:t>
      </w:r>
      <w:bookmarkEnd w:id="320"/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6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ENUMERATION</w:t>
      </w:r>
      <w:r>
        <w:rPr>
          <w:rStyle w:val="Heading1"/>
        </w:rPr>
        <w:t xml:space="preserve"> </w:t>
      </w:r>
      <w:r>
        <w:rPr>
          <w:rStyle w:val="Heading1"/>
        </w:rPr>
        <w:t>OF</w:t>
      </w:r>
      <w:r>
        <w:rPr>
          <w:rStyle w:val="Heading1"/>
        </w:rPr>
        <w:t xml:space="preserve"> </w:t>
      </w:r>
      <w:r>
        <w:rPr>
          <w:rStyle w:val="Heading1"/>
        </w:rPr>
        <w:t>CONTRACT</w:t>
      </w:r>
      <w:r>
        <w:rPr>
          <w:rStyle w:val="Heading1"/>
        </w:rPr>
        <w:t xml:space="preserve"> </w:t>
      </w:r>
      <w:r>
        <w:rPr>
          <w:rStyle w:val="Heading1"/>
        </w:rPr>
        <w:t>DOCUMENTS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6.1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7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Modifications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enumerated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below.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6.1.1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AIA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A107–2007,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Standard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Between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Scope.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6.1.2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Supplementary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Contract:</w:t>
      </w:r>
    </w:p>
    <w:p>
      <w:pPr>
        <w:pStyle w:val="AIAAgreementBodyText"/>
        <w:wordWrap/>
      </w:pPr>
    </w:p>
    <w:tbl>
      <w:tblPr>
        <w:tblInd w:w="720" w:type="dxa"/>
      </w:tblPr>
      <w:tblGrid>
        <w:gridCol w:w="2177"/>
        <w:gridCol w:w="2157"/>
        <w:gridCol w:w="2152"/>
        <w:gridCol w:w="2153"/>
      </w:tblGrid>
      <w:tr>
        <w:tblPrEx>
          <w:tblInd w:w="720" w:type="dxa"/>
        </w:tblPrEx>
        <w:trPr>
          <w:cantSplit/>
          <w:trHeight w:val="260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321" w:name="ORIGINAL-bm_SupplementaryTable"/>
            <w:ins w:id="322" w:author="VarianceCheckAuthor" w:date="2015-10-04T00:00:00Z">
              <w:r>
                <w:rPr>
                  <w:rStyle w:val="AIASubheading"/>
                  <w:color w:val="000000"/>
                </w:rPr>
                <w:t>Document</w:t>
              </w:r>
            </w:ins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ins w:id="323" w:author="VarianceCheckAuthor" w:date="2015-10-04T00:00:00Z">
              <w:r>
                <w:rPr>
                  <w:rStyle w:val="AIASubheading"/>
                  <w:color w:val="000000"/>
                </w:rPr>
                <w:t>Title</w:t>
              </w:r>
            </w:ins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ins w:id="324" w:author="VarianceCheckAuthor" w:date="2015-10-04T00:00:00Z">
              <w:r>
                <w:rPr>
                  <w:rStyle w:val="AIASubheading"/>
                  <w:color w:val="000000"/>
                </w:rPr>
                <w:t>Date</w:t>
              </w:r>
            </w:ins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ins w:id="325" w:author="VarianceCheckAuthor" w:date="2015-10-04T00:00:00Z">
              <w:r>
                <w:rPr>
                  <w:rStyle w:val="AIASubheading"/>
                  <w:color w:val="000000"/>
                </w:rPr>
                <w:t>Pages</w:t>
              </w:r>
            </w:ins>
          </w:p>
        </w:tc>
      </w:tr>
      <w:tr>
        <w:tblPrEx>
          <w:tblInd w:w="720" w:type="dxa"/>
        </w:tblPrEx>
        <w:trPr>
          <w:cantSplit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326" w:name="bm_SupplementaryTable"/>
            <w:r>
              <w:t>«</w:t>
            </w:r>
            <w:ins w:id="327" w:author="VarianceCheckAuthor" w:date="2015-10-04T00:00:00Z">
              <w:r>
                <w:rPr>
                  <w:rStyle w:val="AIAFillPointParagraph"/>
                  <w:color w:val="000000"/>
                </w:rPr>
                <w:t>ScopeOfWork.docx</w:t>
              </w:r>
            </w:ins>
            <w:ins w:id="328" w:author="VarianceCheckAuthor" w:date="2015-10-04T00:00:00Z">
              <w:r>
                <w:rPr>
                  <w:rStyle w:val="AIAFillPointParagraph"/>
                  <w:color w:val="000000"/>
                </w:rPr>
                <w:t> </w:t>
              </w:r>
            </w:ins>
            <w:ins w:id="329" w:author="VarianceCheckAuthor" w:date="2015-10-04T00:00:00Z">
              <w:r>
                <w:rPr>
                  <w:rStyle w:val="AIAFillPointParagraph"/>
                  <w:color w:val="000000"/>
                </w:rPr>
                <w:t> </w:t>
              </w:r>
            </w:ins>
            <w:r>
              <w:t>»</w:t>
            </w:r>
            <w:bookmarkEnd w:id="326"/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  <w:del w:id="330" w:author="VarianceCheckAuthor" w:date="2015-10-04T00:00:00Z">
              <w:r>
                <w:delText>​</w:delText>
              </w:r>
            </w:del>
            <w:ins w:id="331" w:author="VarianceCheckAuthor" w:date="2015-10-04T00:00:00Z">
              <w:r>
                <w:rPr>
                  <w:rStyle w:val="AIAFillPointParagraph"/>
                  <w:color w:val="000000"/>
                </w:rPr>
                <w:t>Scope</w:t>
              </w:r>
            </w:ins>
            <w:ins w:id="332" w:author="VarianceCheckAuthor" w:date="2015-10-04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333" w:author="VarianceCheckAuthor" w:date="2015-10-04T00:00:00Z">
              <w:r>
                <w:rPr>
                  <w:rStyle w:val="AIAFillPointParagraph"/>
                  <w:color w:val="000000"/>
                </w:rPr>
                <w:t>of</w:t>
              </w:r>
            </w:ins>
            <w:ins w:id="334" w:author="VarianceCheckAuthor" w:date="2015-10-04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335" w:author="VarianceCheckAuthor" w:date="2015-10-04T00:00:00Z">
              <w:r>
                <w:rPr>
                  <w:rStyle w:val="AIAFillPointParagraph"/>
                  <w:color w:val="000000"/>
                </w:rPr>
                <w:t>Work</w:t>
              </w:r>
            </w:ins>
            <w:ins w:id="336" w:author="VarianceCheckAuthor" w:date="2015-10-04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337" w:author="VarianceCheckAuthor" w:date="2015-10-04T00:00:00Z">
              <w:r>
                <w:rPr>
                  <w:rStyle w:val="AIAFillPointParagraph"/>
                  <w:color w:val="000000"/>
                </w:rPr>
                <w:t>(Exhibit</w:t>
              </w:r>
            </w:ins>
            <w:ins w:id="338" w:author="VarianceCheckAuthor" w:date="2015-10-04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339" w:author="VarianceCheckAuthor" w:date="2015-10-04T00:00:00Z">
              <w:r>
                <w:rPr>
                  <w:rStyle w:val="AIAFillPointParagraph"/>
                  <w:color w:val="000000"/>
                </w:rPr>
                <w:t>A)</w:t>
              </w:r>
            </w:ins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  <w:del w:id="340" w:author="VarianceCheckAuthor" w:date="2015-10-04T00:00:00Z">
              <w:r>
                <w:delText>​</w:delText>
              </w:r>
            </w:del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  <w:del w:id="341" w:author="VarianceCheckAuthor" w:date="2015-10-04T00:00:00Z">
              <w:r>
                <w:delText>​</w:delText>
              </w:r>
            </w:del>
          </w:p>
        </w:tc>
      </w:tr>
      <w:tr>
        <w:tblPrEx>
          <w:tblInd w:w="720" w:type="dxa"/>
        </w:tblPrEx>
        <w:trPr>
          <w:cantSplit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ins w:id="342" w:author="VarianceCheckAuthor" w:date="2015-10-04T00:00:00Z">
              <w:r>
                <w:rPr>
                  <w:rStyle w:val="AIAFillPointParagraph"/>
                  <w:color w:val="000000"/>
                </w:rPr>
                <w:t>Gallas</w:t>
              </w:r>
            </w:ins>
            <w:ins w:id="343" w:author="VarianceCheckAuthor" w:date="2015-10-04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344" w:author="VarianceCheckAuthor" w:date="2015-10-04T00:00:00Z">
              <w:r>
                <w:rPr>
                  <w:rStyle w:val="AIAFillPointParagraph"/>
                  <w:color w:val="000000"/>
                </w:rPr>
                <w:t>150608</w:t>
              </w:r>
            </w:ins>
            <w:ins w:id="345" w:author="VarianceCheckAuthor" w:date="2015-10-04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346" w:author="VarianceCheckAuthor" w:date="2015-10-04T00:00:00Z">
              <w:r>
                <w:rPr>
                  <w:rStyle w:val="AIAFillPointParagraph"/>
                  <w:color w:val="000000"/>
                </w:rPr>
                <w:t>Permit</w:t>
              </w:r>
            </w:ins>
            <w:ins w:id="347" w:author="VarianceCheckAuthor" w:date="2015-10-04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348" w:author="VarianceCheckAuthor" w:date="2015-10-04T00:00:00Z">
              <w:r>
                <w:rPr>
                  <w:rStyle w:val="AIAFillPointParagraph"/>
                  <w:color w:val="000000"/>
                </w:rPr>
                <w:t>Issue.pdf</w:t>
              </w:r>
            </w:ins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ins w:id="349" w:author="VarianceCheckAuthor" w:date="2015-10-04T00:00:00Z">
              <w:r>
                <w:rPr>
                  <w:rStyle w:val="AIAFillPointParagraph"/>
                  <w:color w:val="000000"/>
                </w:rPr>
                <w:t>Project</w:t>
              </w:r>
            </w:ins>
            <w:ins w:id="350" w:author="VarianceCheckAuthor" w:date="2015-10-04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351" w:author="VarianceCheckAuthor" w:date="2015-10-04T00:00:00Z">
              <w:r>
                <w:rPr>
                  <w:rStyle w:val="AIAFillPointParagraph"/>
                  <w:color w:val="000000"/>
                </w:rPr>
                <w:t>Plans</w:t>
              </w:r>
            </w:ins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ins w:id="352" w:author="VarianceCheckAuthor" w:date="2015-10-04T00:00:00Z">
              <w:r>
                <w:rPr>
                  <w:rStyle w:val="AIAFillPointParagraph"/>
                  <w:color w:val="000000"/>
                </w:rPr>
                <w:t>06</w:t>
              </w:r>
            </w:ins>
            <w:ins w:id="353" w:author="VarianceCheckAuthor" w:date="2015-10-04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354" w:author="VarianceCheckAuthor" w:date="2015-10-04T00:00:00Z">
              <w:r>
                <w:rPr>
                  <w:rStyle w:val="AIAFillPointParagraph"/>
                  <w:color w:val="000000"/>
                </w:rPr>
                <w:t>June</w:t>
              </w:r>
            </w:ins>
            <w:ins w:id="355" w:author="VarianceCheckAuthor" w:date="2015-10-04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356" w:author="VarianceCheckAuthor" w:date="2015-10-04T00:00:00Z">
              <w:r>
                <w:rPr>
                  <w:rStyle w:val="AIAFillPointParagraph"/>
                  <w:color w:val="000000"/>
                </w:rPr>
                <w:t>2015</w:t>
              </w:r>
            </w:ins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ins w:id="357" w:author="VarianceCheckAuthor" w:date="2015-10-04T00:00:00Z">
              <w:r>
                <w:rPr>
                  <w:rStyle w:val="AIAFillPointParagraph"/>
                  <w:color w:val="000000"/>
                </w:rPr>
                <w:t>27</w:t>
              </w:r>
            </w:ins>
          </w:p>
        </w:tc>
      </w:tr>
    </w:tbl>
    <w:p>
      <w:pPr>
        <w:wordWrap/>
      </w:pPr>
      <w:bookmarkEnd w:id="321"/>
      <w:del w:id="358" w:author="VarianceCheckAuthor" w:date="2015-10-04T00:00:00Z">
        <w:r>
          <w:rPr>
            <w:color w:val="000000"/>
          </w:rPr>
          <w:delText xml:space="preserve"> </w:delText>
        </w:r>
      </w:del>
    </w:p>
    <w:tbl>
      <w:tblPr>
        <w:tblInd w:w="720" w:type="dxa"/>
      </w:tblPr>
      <w:tblGrid>
        <w:gridCol w:w="2165"/>
        <w:gridCol w:w="2157"/>
        <w:gridCol w:w="2158"/>
        <w:gridCol w:w="2160"/>
      </w:tblGrid>
      <w:tr>
        <w:tblPrEx>
          <w:tblInd w:w="720" w:type="dxa"/>
        </w:tblPrEx>
        <w:trPr>
          <w:cantSplit/>
          <w:trHeight w:val="260"/>
          <w:del w:id="359" w:date="0001-01-01T00:00:00Z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360" w:name="VC_ORIGINAL-bm_SupplementaryTable"/>
            <w:del w:id="361" w:author="VarianceCheckAuthor" w:date="2015-10-04T00:00:00Z">
              <w:r>
                <w:rPr>
                  <w:rStyle w:val="AIASubheading"/>
                  <w:color w:val="000000"/>
                  <w:sz w:val="20"/>
                </w:rPr>
                <w:delText>Document</w:delText>
              </w:r>
            </w:del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del w:id="362" w:author="VarianceCheckAuthor" w:date="2015-10-04T00:00:00Z">
              <w:r>
                <w:rPr>
                  <w:rStyle w:val="AIASubheading"/>
                  <w:color w:val="000000"/>
                  <w:sz w:val="20"/>
                </w:rPr>
                <w:delText>Title</w:delText>
              </w:r>
            </w:del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del w:id="363" w:author="VarianceCheckAuthor" w:date="2015-10-04T00:00:00Z">
              <w:r>
                <w:rPr>
                  <w:rStyle w:val="AIASubheading"/>
                  <w:color w:val="000000"/>
                  <w:sz w:val="20"/>
                </w:rPr>
                <w:delText>Date</w:delText>
              </w:r>
            </w:del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del w:id="364" w:author="VarianceCheckAuthor" w:date="2015-10-04T00:00:00Z">
              <w:r>
                <w:rPr>
                  <w:rStyle w:val="AIASubheading"/>
                  <w:color w:val="000000"/>
                  <w:sz w:val="20"/>
                </w:rPr>
                <w:delText>Pages</w:delText>
              </w:r>
            </w:del>
          </w:p>
        </w:tc>
      </w:tr>
      <w:tr>
        <w:tblPrEx>
          <w:tblInd w:w="720" w:type="dxa"/>
        </w:tblPrEx>
        <w:trPr>
          <w:cantSplit/>
          <w:del w:id="365" w:date="0001-01-01T00:00:00Z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del w:id="366" w:author="VarianceCheckAuthor" w:date="2015-10-04T00:00:00Z">
              <w:r>
                <w:rPr>
                  <w:rStyle w:val="AIAFillPointParagraph"/>
                  <w:color w:val="000000"/>
                </w:rPr>
                <w:delText> </w:delText>
              </w:r>
            </w:del>
            <w:del w:id="367" w:author="VarianceCheckAuthor" w:date="2015-10-04T00:00:00Z">
              <w:r>
                <w:rPr>
                  <w:rStyle w:val="AIAFillPointParagraph"/>
                  <w:color w:val="000000"/>
                </w:rPr>
                <w:delText> </w:delText>
              </w:r>
            </w:del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del w:id="368" w:author="VarianceCheckAuthor" w:date="2015-10-04T00:00:00Z">
              <w:r>
                <w:delText>​</w:delText>
              </w:r>
            </w:del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del w:id="369" w:author="VarianceCheckAuthor" w:date="2015-10-04T00:00:00Z">
              <w:r>
                <w:delText>​</w:delText>
              </w:r>
            </w:del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del w:id="370" w:author="VarianceCheckAuthor" w:date="2015-10-04T00:00:00Z">
              <w:r>
                <w:delText>​</w:delText>
              </w:r>
            </w:del>
          </w:p>
        </w:tc>
      </w:tr>
    </w:tbl>
    <w:p>
      <w:pPr>
        <w:pStyle w:val="AIAAgreementBodyText"/>
        <w:wordWrap/>
      </w:pPr>
      <w:bookmarkEnd w:id="360"/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6.1.3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Specifications:</w:t>
      </w:r>
    </w:p>
    <w:p>
      <w:pPr>
        <w:pStyle w:val="AIAItalics"/>
        <w:wordWrap/>
      </w:pPr>
      <w:r>
        <w:rPr>
          <w:rStyle w:val="AIAItalics"/>
        </w:rPr>
        <w:t>(Either</w:t>
      </w:r>
      <w:r>
        <w:rPr>
          <w:rStyle w:val="AIAItalics"/>
        </w:rPr>
        <w:t xml:space="preserve"> </w:t>
      </w:r>
      <w:r>
        <w:rPr>
          <w:rStyle w:val="AIAItalics"/>
        </w:rPr>
        <w:t>list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Specifications</w:t>
      </w:r>
      <w:r>
        <w:rPr>
          <w:rStyle w:val="AIAItalics"/>
        </w:rPr>
        <w:t xml:space="preserve"> </w:t>
      </w:r>
      <w:r>
        <w:rPr>
          <w:rStyle w:val="AIAItalics"/>
        </w:rPr>
        <w:t>here</w:t>
      </w:r>
      <w:r>
        <w:rPr>
          <w:rStyle w:val="AIAItalics"/>
        </w:rPr>
        <w:t xml:space="preserve"> </w:t>
      </w:r>
      <w:r>
        <w:rPr>
          <w:rStyle w:val="AIAItalics"/>
        </w:rPr>
        <w:t>or</w:t>
      </w:r>
      <w:r>
        <w:rPr>
          <w:rStyle w:val="AIAItalics"/>
        </w:rPr>
        <w:t xml:space="preserve"> </w:t>
      </w:r>
      <w:r>
        <w:rPr>
          <w:rStyle w:val="AIAItalics"/>
        </w:rPr>
        <w:t>refer</w:t>
      </w:r>
      <w:r>
        <w:rPr>
          <w:rStyle w:val="AIAItalics"/>
        </w:rPr>
        <w:t xml:space="preserve"> </w:t>
      </w:r>
      <w:r>
        <w:rPr>
          <w:rStyle w:val="AIAItalics"/>
        </w:rPr>
        <w:t>to</w:t>
      </w:r>
      <w:r>
        <w:rPr>
          <w:rStyle w:val="AIAItalics"/>
        </w:rPr>
        <w:t xml:space="preserve"> </w:t>
      </w:r>
      <w:r>
        <w:rPr>
          <w:rStyle w:val="AIAItalics"/>
        </w:rPr>
        <w:t>an</w:t>
      </w:r>
      <w:r>
        <w:rPr>
          <w:rStyle w:val="AIAItalics"/>
        </w:rPr>
        <w:t xml:space="preserve"> </w:t>
      </w:r>
      <w:r>
        <w:rPr>
          <w:rStyle w:val="AIAItalics"/>
        </w:rPr>
        <w:t>exhibit</w:t>
      </w:r>
      <w:r>
        <w:rPr>
          <w:rStyle w:val="AIAItalics"/>
        </w:rPr>
        <w:t xml:space="preserve"> </w:t>
      </w:r>
      <w:r>
        <w:rPr>
          <w:rStyle w:val="AIAItalics"/>
        </w:rPr>
        <w:t>attached</w:t>
      </w:r>
      <w:r>
        <w:rPr>
          <w:rStyle w:val="AIAItalics"/>
        </w:rPr>
        <w:t xml:space="preserve"> </w:t>
      </w:r>
      <w:r>
        <w:rPr>
          <w:rStyle w:val="AIAItalics"/>
        </w:rPr>
        <w:t>to</w:t>
      </w:r>
      <w:r>
        <w:rPr>
          <w:rStyle w:val="AIAItalics"/>
        </w:rPr>
        <w:t xml:space="preserve"> </w:t>
      </w:r>
      <w:r>
        <w:rPr>
          <w:rStyle w:val="AIAItalics"/>
        </w:rPr>
        <w:t>this</w:t>
      </w:r>
      <w:r>
        <w:rPr>
          <w:rStyle w:val="AIAItalics"/>
        </w:rPr>
        <w:t xml:space="preserve"> </w:t>
      </w:r>
      <w:r>
        <w:rPr>
          <w:rStyle w:val="AIAItalics"/>
        </w:rPr>
        <w:t>Agreement.)</w:t>
      </w:r>
    </w:p>
    <w:p>
      <w:pPr>
        <w:pStyle w:val="AIAFillPointParagraph"/>
        <w:wordWrap/>
      </w:pPr>
      <w:bookmarkStart w:id="371" w:name="bm_SpecifcationsExhibit"/>
      <w:r>
        <w:t>«</w:t>
      </w:r>
      <w:ins w:id="372" w:author="VarianceCheckAuthor" w:date="2015-10-04T00:00:00Z">
        <w:r>
          <w:rPr>
            <w:rStyle w:val="AIAFillPointParagraph"/>
            <w:color w:val="000000"/>
          </w:rPr>
          <w:t>The</w:t>
        </w:r>
      </w:ins>
      <w:ins w:id="373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74" w:author="VarianceCheckAuthor" w:date="2015-10-04T00:00:00Z">
        <w:r>
          <w:rPr>
            <w:rStyle w:val="AIAFillPointParagraph"/>
            <w:color w:val="000000"/>
          </w:rPr>
          <w:t>specifications</w:t>
        </w:r>
      </w:ins>
      <w:ins w:id="375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76" w:author="VarianceCheckAuthor" w:date="2015-10-04T00:00:00Z">
        <w:r>
          <w:rPr>
            <w:rStyle w:val="AIAFillPointParagraph"/>
            <w:color w:val="000000"/>
          </w:rPr>
          <w:t>are</w:t>
        </w:r>
      </w:ins>
      <w:ins w:id="377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78" w:author="VarianceCheckAuthor" w:date="2015-10-04T00:00:00Z">
        <w:r>
          <w:rPr>
            <w:rStyle w:val="AIAFillPointParagraph"/>
            <w:color w:val="000000"/>
          </w:rPr>
          <w:t>given</w:t>
        </w:r>
      </w:ins>
      <w:ins w:id="379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80" w:author="VarianceCheckAuthor" w:date="2015-10-04T00:00:00Z">
        <w:r>
          <w:rPr>
            <w:rStyle w:val="AIAFillPointParagraph"/>
            <w:color w:val="000000"/>
          </w:rPr>
          <w:t>in</w:t>
        </w:r>
      </w:ins>
      <w:ins w:id="381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82" w:author="VarianceCheckAuthor" w:date="2015-10-04T00:00:00Z">
        <w:r>
          <w:rPr>
            <w:rStyle w:val="AIAFillPointParagraph"/>
            <w:color w:val="000000"/>
          </w:rPr>
          <w:t>the</w:t>
        </w:r>
      </w:ins>
      <w:ins w:id="383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84" w:author="VarianceCheckAuthor" w:date="2015-10-04T00:00:00Z">
        <w:r>
          <w:rPr>
            <w:rStyle w:val="AIAFillPointParagraph"/>
            <w:color w:val="000000"/>
          </w:rPr>
          <w:t>Project</w:t>
        </w:r>
      </w:ins>
      <w:ins w:id="385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86" w:author="VarianceCheckAuthor" w:date="2015-10-04T00:00:00Z">
        <w:r>
          <w:rPr>
            <w:rStyle w:val="AIAFillPointParagraph"/>
            <w:color w:val="000000"/>
          </w:rPr>
          <w:t>Plans</w:t>
        </w:r>
      </w:ins>
      <w:ins w:id="387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88" w:author="VarianceCheckAuthor" w:date="2015-10-04T00:00:00Z">
        <w:r>
          <w:rPr>
            <w:rStyle w:val="AIAFillPointParagraph"/>
            <w:color w:val="000000"/>
          </w:rPr>
          <w:t>(Exhibit</w:t>
        </w:r>
      </w:ins>
      <w:ins w:id="389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90" w:author="VarianceCheckAuthor" w:date="2015-10-04T00:00:00Z">
        <w:r>
          <w:rPr>
            <w:rStyle w:val="AIAFillPointParagraph"/>
            <w:color w:val="000000"/>
          </w:rPr>
          <w:t>B)</w:t>
        </w:r>
      </w:ins>
      <w:ins w:id="391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92" w:author="VarianceCheckAuthor" w:date="2015-10-04T00:00:00Z">
        <w:r>
          <w:rPr>
            <w:rStyle w:val="AIAFillPointParagraph"/>
            <w:color w:val="000000"/>
          </w:rPr>
          <w:t>and</w:t>
        </w:r>
      </w:ins>
      <w:ins w:id="393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94" w:author="VarianceCheckAuthor" w:date="2015-10-04T00:00:00Z">
        <w:r>
          <w:rPr>
            <w:rStyle w:val="AIAFillPointParagraph"/>
            <w:color w:val="000000"/>
          </w:rPr>
          <w:t>modified</w:t>
        </w:r>
      </w:ins>
      <w:ins w:id="395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96" w:author="VarianceCheckAuthor" w:date="2015-10-04T00:00:00Z">
        <w:r>
          <w:rPr>
            <w:rStyle w:val="AIAFillPointParagraph"/>
            <w:color w:val="000000"/>
          </w:rPr>
          <w:t>in</w:t>
        </w:r>
      </w:ins>
      <w:ins w:id="397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398" w:author="VarianceCheckAuthor" w:date="2015-10-04T00:00:00Z">
        <w:r>
          <w:rPr>
            <w:rStyle w:val="AIAFillPointParagraph"/>
            <w:color w:val="000000"/>
          </w:rPr>
          <w:t>the</w:t>
        </w:r>
      </w:ins>
      <w:ins w:id="399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00" w:author="VarianceCheckAuthor" w:date="2015-10-04T00:00:00Z">
        <w:r>
          <w:rPr>
            <w:rStyle w:val="AIAFillPointParagraph"/>
            <w:color w:val="000000"/>
          </w:rPr>
          <w:t>Scope</w:t>
        </w:r>
      </w:ins>
      <w:ins w:id="401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02" w:author="VarianceCheckAuthor" w:date="2015-10-04T00:00:00Z">
        <w:r>
          <w:rPr>
            <w:rStyle w:val="AIAFillPointParagraph"/>
            <w:color w:val="000000"/>
          </w:rPr>
          <w:t>of</w:t>
        </w:r>
      </w:ins>
      <w:ins w:id="403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04" w:author="VarianceCheckAuthor" w:date="2015-10-04T00:00:00Z">
        <w:r>
          <w:rPr>
            <w:rStyle w:val="AIAFillPointParagraph"/>
            <w:color w:val="000000"/>
          </w:rPr>
          <w:t>Work</w:t>
        </w:r>
      </w:ins>
      <w:ins w:id="405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06" w:author="VarianceCheckAuthor" w:date="2015-10-04T00:00:00Z">
        <w:r>
          <w:rPr>
            <w:rStyle w:val="AIAFillPointParagraph"/>
            <w:color w:val="000000"/>
          </w:rPr>
          <w:t>(Exhibit</w:t>
        </w:r>
      </w:ins>
      <w:ins w:id="407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08" w:author="VarianceCheckAuthor" w:date="2015-10-04T00:00:00Z">
        <w:r>
          <w:rPr>
            <w:rStyle w:val="AIAFillPointParagraph"/>
            <w:color w:val="000000"/>
          </w:rPr>
          <w:t>A).</w:t>
        </w:r>
      </w:ins>
      <w:ins w:id="409" w:author="VarianceCheckAuthor" w:date="2015-10-04T00:00:00Z">
        <w:r>
          <w:rPr>
            <w:rStyle w:val="AIAFillPointParagraph"/>
            <w:color w:val="000000"/>
          </w:rPr>
          <w:t> </w:t>
        </w:r>
      </w:ins>
      <w:r>
        <w:t>»</w:t>
      </w:r>
      <w:bookmarkEnd w:id="371"/>
    </w:p>
    <w:p>
      <w:pPr>
        <w:pStyle w:val="AIAAgreementBodyText"/>
        <w:wordWrap/>
      </w:pPr>
    </w:p>
    <w:tbl>
      <w:tblPr>
        <w:tblInd w:w="720" w:type="dxa"/>
      </w:tblPr>
      <w:tblGrid>
        <w:gridCol w:w="2162"/>
        <w:gridCol w:w="2158"/>
        <w:gridCol w:w="2159"/>
        <w:gridCol w:w="2161"/>
      </w:tblGrid>
      <w:tr>
        <w:tblPrEx>
          <w:tblInd w:w="720" w:type="dxa"/>
        </w:tblPrEx>
        <w:trPr>
          <w:cantSplit/>
          <w:trHeight w:val="270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410" w:name="ORIGINAL-bm_SpecificationsTable"/>
            <w:r>
              <w:rPr>
                <w:rStyle w:val="AIASubheading"/>
              </w:rPr>
              <w:t>Section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</w:rPr>
              <w:t>Title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</w:rPr>
              <w:t>Date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</w:rPr>
              <w:t>Pages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411" w:name="bm_Specifications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411"/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410"/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6.1.4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Drawings:</w:t>
      </w:r>
    </w:p>
    <w:p>
      <w:pPr>
        <w:pStyle w:val="AIAItalics"/>
        <w:wordWrap/>
      </w:pPr>
      <w:r>
        <w:rPr>
          <w:rStyle w:val="AIAItalics"/>
        </w:rPr>
        <w:t>(Either</w:t>
      </w:r>
      <w:r>
        <w:rPr>
          <w:rStyle w:val="AIAItalics"/>
        </w:rPr>
        <w:t xml:space="preserve"> </w:t>
      </w:r>
      <w:r>
        <w:rPr>
          <w:rStyle w:val="AIAItalics"/>
        </w:rPr>
        <w:t>list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Drawings</w:t>
      </w:r>
      <w:r>
        <w:rPr>
          <w:rStyle w:val="AIAItalics"/>
        </w:rPr>
        <w:t xml:space="preserve"> </w:t>
      </w:r>
      <w:r>
        <w:rPr>
          <w:rStyle w:val="AIAItalics"/>
        </w:rPr>
        <w:t>here</w:t>
      </w:r>
      <w:r>
        <w:rPr>
          <w:rStyle w:val="AIAItalics"/>
        </w:rPr>
        <w:t xml:space="preserve"> </w:t>
      </w:r>
      <w:r>
        <w:rPr>
          <w:rStyle w:val="AIAItalics"/>
        </w:rPr>
        <w:t>or</w:t>
      </w:r>
      <w:r>
        <w:rPr>
          <w:rStyle w:val="AIAItalics"/>
        </w:rPr>
        <w:t xml:space="preserve"> </w:t>
      </w:r>
      <w:r>
        <w:rPr>
          <w:rStyle w:val="AIAItalics"/>
        </w:rPr>
        <w:t>refer</w:t>
      </w:r>
      <w:r>
        <w:rPr>
          <w:rStyle w:val="AIAItalics"/>
        </w:rPr>
        <w:t xml:space="preserve"> </w:t>
      </w:r>
      <w:r>
        <w:rPr>
          <w:rStyle w:val="AIAItalics"/>
        </w:rPr>
        <w:t>to</w:t>
      </w:r>
      <w:r>
        <w:rPr>
          <w:rStyle w:val="AIAItalics"/>
        </w:rPr>
        <w:t xml:space="preserve"> </w:t>
      </w:r>
      <w:r>
        <w:rPr>
          <w:rStyle w:val="AIAItalics"/>
        </w:rPr>
        <w:t>an</w:t>
      </w:r>
      <w:r>
        <w:rPr>
          <w:rStyle w:val="AIAItalics"/>
        </w:rPr>
        <w:t xml:space="preserve"> </w:t>
      </w:r>
      <w:r>
        <w:rPr>
          <w:rStyle w:val="AIAItalics"/>
        </w:rPr>
        <w:t>exhibit</w:t>
      </w:r>
      <w:r>
        <w:rPr>
          <w:rStyle w:val="AIAItalics"/>
        </w:rPr>
        <w:t xml:space="preserve"> </w:t>
      </w:r>
      <w:r>
        <w:rPr>
          <w:rStyle w:val="AIAItalics"/>
        </w:rPr>
        <w:t>attached</w:t>
      </w:r>
      <w:r>
        <w:rPr>
          <w:rStyle w:val="AIAItalics"/>
        </w:rPr>
        <w:t xml:space="preserve"> </w:t>
      </w:r>
      <w:r>
        <w:rPr>
          <w:rStyle w:val="AIAItalics"/>
        </w:rPr>
        <w:t>to</w:t>
      </w:r>
      <w:r>
        <w:rPr>
          <w:rStyle w:val="AIAItalics"/>
        </w:rPr>
        <w:t xml:space="preserve"> </w:t>
      </w:r>
      <w:r>
        <w:rPr>
          <w:rStyle w:val="AIAItalics"/>
        </w:rPr>
        <w:t>this</w:t>
      </w:r>
      <w:r>
        <w:rPr>
          <w:rStyle w:val="AIAItalics"/>
        </w:rPr>
        <w:t xml:space="preserve"> </w:t>
      </w:r>
      <w:r>
        <w:rPr>
          <w:rStyle w:val="AIAItalics"/>
        </w:rPr>
        <w:t>Agreement.)</w:t>
      </w:r>
    </w:p>
    <w:p>
      <w:pPr>
        <w:pStyle w:val="AIAFillPointParagraph"/>
        <w:wordWrap/>
      </w:pPr>
      <w:bookmarkStart w:id="412" w:name="bm_DrawingsExhibit"/>
      <w:r>
        <w:t>«</w:t>
      </w:r>
      <w:ins w:id="413" w:author="VarianceCheckAuthor" w:date="2015-10-04T00:00:00Z">
        <w:r>
          <w:rPr>
            <w:rStyle w:val="AIAFillPointParagraph"/>
            <w:color w:val="000000"/>
          </w:rPr>
          <w:t>The</w:t>
        </w:r>
      </w:ins>
      <w:ins w:id="41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15" w:author="VarianceCheckAuthor" w:date="2015-10-04T00:00:00Z">
        <w:r>
          <w:rPr>
            <w:rStyle w:val="AIAFillPointParagraph"/>
            <w:color w:val="000000"/>
          </w:rPr>
          <w:t>drawings</w:t>
        </w:r>
      </w:ins>
      <w:ins w:id="41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17" w:author="VarianceCheckAuthor" w:date="2015-10-04T00:00:00Z">
        <w:r>
          <w:rPr>
            <w:rStyle w:val="AIAFillPointParagraph"/>
            <w:color w:val="000000"/>
          </w:rPr>
          <w:t>are</w:t>
        </w:r>
      </w:ins>
      <w:ins w:id="41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19" w:author="VarianceCheckAuthor" w:date="2015-10-04T00:00:00Z">
        <w:r>
          <w:rPr>
            <w:rStyle w:val="AIAFillPointParagraph"/>
            <w:color w:val="000000"/>
          </w:rPr>
          <w:t>given</w:t>
        </w:r>
      </w:ins>
      <w:ins w:id="420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21" w:author="VarianceCheckAuthor" w:date="2015-10-04T00:00:00Z">
        <w:r>
          <w:rPr>
            <w:rStyle w:val="AIAFillPointParagraph"/>
            <w:color w:val="000000"/>
          </w:rPr>
          <w:t>in</w:t>
        </w:r>
      </w:ins>
      <w:ins w:id="42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23" w:author="VarianceCheckAuthor" w:date="2015-10-04T00:00:00Z">
        <w:r>
          <w:rPr>
            <w:rStyle w:val="AIAFillPointParagraph"/>
            <w:color w:val="000000"/>
          </w:rPr>
          <w:t>the</w:t>
        </w:r>
      </w:ins>
      <w:ins w:id="42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25" w:author="VarianceCheckAuthor" w:date="2015-10-04T00:00:00Z">
        <w:r>
          <w:rPr>
            <w:rStyle w:val="AIAFillPointParagraph"/>
            <w:color w:val="000000"/>
          </w:rPr>
          <w:t>project</w:t>
        </w:r>
      </w:ins>
      <w:ins w:id="42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27" w:author="VarianceCheckAuthor" w:date="2015-10-04T00:00:00Z">
        <w:r>
          <w:rPr>
            <w:rStyle w:val="AIAFillPointParagraph"/>
            <w:color w:val="000000"/>
          </w:rPr>
          <w:t>Plans</w:t>
        </w:r>
      </w:ins>
      <w:ins w:id="42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29" w:author="VarianceCheckAuthor" w:date="2015-10-04T00:00:00Z">
        <w:r>
          <w:rPr>
            <w:rStyle w:val="AIAFillPointParagraph"/>
            <w:color w:val="000000"/>
          </w:rPr>
          <w:t>(exhibit</w:t>
        </w:r>
      </w:ins>
      <w:ins w:id="430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31" w:author="VarianceCheckAuthor" w:date="2015-10-04T00:00:00Z">
        <w:r>
          <w:rPr>
            <w:rStyle w:val="AIAFillPointParagraph"/>
            <w:color w:val="000000"/>
          </w:rPr>
          <w:t>B)</w:t>
        </w:r>
      </w:ins>
      <w:ins w:id="43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33" w:author="VarianceCheckAuthor" w:date="2015-10-04T00:00:00Z">
        <w:r>
          <w:rPr>
            <w:rStyle w:val="AIAFillPointParagraph"/>
            <w:color w:val="000000"/>
          </w:rPr>
          <w:t>and</w:t>
        </w:r>
      </w:ins>
      <w:ins w:id="43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35" w:author="VarianceCheckAuthor" w:date="2015-10-04T00:00:00Z">
        <w:r>
          <w:rPr>
            <w:rStyle w:val="AIAFillPointParagraph"/>
            <w:color w:val="000000"/>
          </w:rPr>
          <w:t>modified</w:t>
        </w:r>
      </w:ins>
      <w:ins w:id="43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37" w:author="VarianceCheckAuthor" w:date="2015-10-04T00:00:00Z">
        <w:r>
          <w:rPr>
            <w:rStyle w:val="AIAFillPointParagraph"/>
            <w:color w:val="000000"/>
          </w:rPr>
          <w:t>in</w:t>
        </w:r>
      </w:ins>
      <w:ins w:id="43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39" w:author="VarianceCheckAuthor" w:date="2015-10-04T00:00:00Z">
        <w:r>
          <w:rPr>
            <w:rStyle w:val="AIAFillPointParagraph"/>
            <w:color w:val="000000"/>
          </w:rPr>
          <w:t>the</w:t>
        </w:r>
      </w:ins>
      <w:ins w:id="440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41" w:author="VarianceCheckAuthor" w:date="2015-10-04T00:00:00Z">
        <w:r>
          <w:rPr>
            <w:rStyle w:val="AIAFillPointParagraph"/>
            <w:color w:val="000000"/>
          </w:rPr>
          <w:t>Scope</w:t>
        </w:r>
      </w:ins>
      <w:ins w:id="442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43" w:author="VarianceCheckAuthor" w:date="2015-10-04T00:00:00Z">
        <w:r>
          <w:rPr>
            <w:rStyle w:val="AIAFillPointParagraph"/>
            <w:color w:val="000000"/>
          </w:rPr>
          <w:t>of</w:t>
        </w:r>
      </w:ins>
      <w:ins w:id="444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45" w:author="VarianceCheckAuthor" w:date="2015-10-04T00:00:00Z">
        <w:r>
          <w:rPr>
            <w:rStyle w:val="AIAFillPointParagraph"/>
            <w:color w:val="000000"/>
          </w:rPr>
          <w:t>Work</w:t>
        </w:r>
      </w:ins>
      <w:ins w:id="446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47" w:author="VarianceCheckAuthor" w:date="2015-10-04T00:00:00Z">
        <w:r>
          <w:rPr>
            <w:rStyle w:val="AIAFillPointParagraph"/>
            <w:color w:val="000000"/>
          </w:rPr>
          <w:t>(Exhibit</w:t>
        </w:r>
      </w:ins>
      <w:ins w:id="448" w:author="VarianceCheckAuthor" w:date="2015-10-04T00:00:00Z">
        <w:r>
          <w:rPr>
            <w:rStyle w:val="AIAFillPointParagraph"/>
            <w:color w:val="000000"/>
          </w:rPr>
          <w:t xml:space="preserve"> </w:t>
        </w:r>
      </w:ins>
      <w:ins w:id="449" w:author="VarianceCheckAuthor" w:date="2015-10-04T00:00:00Z">
        <w:r>
          <w:rPr>
            <w:rStyle w:val="AIAFillPointParagraph"/>
            <w:color w:val="000000"/>
          </w:rPr>
          <w:t>A).</w:t>
        </w:r>
      </w:ins>
      <w:ins w:id="450" w:author="VarianceCheckAuthor" w:date="2015-10-04T00:00:00Z">
        <w:r>
          <w:rPr>
            <w:rStyle w:val="AIAFillPointParagraph"/>
            <w:color w:val="000000"/>
          </w:rPr>
          <w:t> </w:t>
        </w:r>
      </w:ins>
      <w:r>
        <w:t>»</w:t>
      </w:r>
      <w:bookmarkEnd w:id="412"/>
    </w:p>
    <w:p>
      <w:pPr>
        <w:pStyle w:val="AIAAgreementBodyText"/>
        <w:wordWrap/>
      </w:pPr>
    </w:p>
    <w:tbl>
      <w:tblPr>
        <w:tblInd w:w="720" w:type="dxa"/>
      </w:tblPr>
      <w:tblGrid>
        <w:gridCol w:w="3528"/>
        <w:gridCol w:w="2266"/>
        <w:gridCol w:w="2846"/>
      </w:tblGrid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451" w:name="ORIGINAL-bm_DrawingsTable"/>
            <w:r>
              <w:rPr>
                <w:rStyle w:val="AIASubheading"/>
              </w:rPr>
              <w:t>Number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</w:rPr>
              <w:t>Title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</w:rPr>
              <w:t>Date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452" w:name="bm_Drawings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452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451"/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6.1.5</w:t>
      </w:r>
      <w:r>
        <w:rPr>
          <w:rStyle w:val="AIAParagraphNumber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Addenda,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any:</w:t>
      </w:r>
    </w:p>
    <w:p>
      <w:pPr>
        <w:pStyle w:val="AIAAgreementBodyText"/>
        <w:wordWrap/>
      </w:pPr>
    </w:p>
    <w:tbl>
      <w:tblPr>
        <w:tblInd w:w="720" w:type="dxa"/>
      </w:tblPr>
      <w:tblGrid>
        <w:gridCol w:w="3523"/>
        <w:gridCol w:w="2263"/>
        <w:gridCol w:w="2854"/>
      </w:tblGrid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bookmarkStart w:id="453" w:name="ORIGINAL-bm_AddendaTable"/>
            <w:r>
              <w:rPr>
                <w:rStyle w:val="AIASubheading"/>
              </w:rPr>
              <w:t>Number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</w:rPr>
              <w:t>Date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ubheading"/>
              <w:wordWrap/>
            </w:pPr>
            <w:r>
              <w:rPr>
                <w:rStyle w:val="AIASubheading"/>
              </w:rPr>
              <w:t>Pages</w:t>
            </w:r>
          </w:p>
        </w:tc>
      </w:tr>
      <w:tr>
        <w:tblPrEx>
          <w:tblInd w:w="720" w:type="dxa"/>
        </w:tblPrEx>
        <w:trPr>
          <w:cantSplit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bookmarkStart w:id="454" w:name="bm_AddendaTable"/>
            <w:r>
              <w:t>«</w:t>
            </w:r>
            <w:r>
              <w:rPr>
                <w:rStyle w:val="AIAFillPointParagraph"/>
              </w:rPr>
              <w:t xml:space="preserve"> </w:t>
            </w:r>
            <w:r>
              <w:rPr>
                <w:rStyle w:val="AIAFillPointParagraph"/>
              </w:rPr>
              <w:t xml:space="preserve"> </w:t>
            </w:r>
            <w:r>
              <w:t>»</w:t>
            </w:r>
            <w:bookmarkEnd w:id="454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FillPointParagraph"/>
              <w:wordWrap/>
            </w:pPr>
            <w:r>
              <w:rPr>
                <w:rStyle w:val="AIAFillPointParagraph"/>
              </w:rPr>
              <w:t xml:space="preserve"> </w:t>
            </w:r>
          </w:p>
        </w:tc>
      </w:tr>
    </w:tbl>
    <w:p>
      <w:pPr>
        <w:pStyle w:val="AIAAgreementBodyText"/>
        <w:wordWrap/>
      </w:pPr>
      <w:bookmarkEnd w:id="453"/>
    </w:p>
    <w:p>
      <w:pPr>
        <w:pStyle w:val="AIAAgreementBodyText"/>
        <w:wordWrap/>
      </w:pP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Addenda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bidding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bidding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enumerated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6.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6.1.6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forming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Documents:</w:t>
      </w:r>
    </w:p>
    <w:p>
      <w:pPr>
        <w:pStyle w:val="AIABodyTextHanging"/>
        <w:wordWrap/>
      </w:pPr>
      <w:r>
        <w:rPr>
          <w:rStyle w:val="AIAParagraphNumber"/>
        </w:rPr>
        <w:t>.1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Exhibit</w:t>
      </w:r>
      <w:r>
        <w:rPr>
          <w:rStyle w:val="AIABodyTextHanging"/>
        </w:rPr>
        <w:t xml:space="preserve"> </w:t>
      </w:r>
      <w:r>
        <w:rPr>
          <w:rStyle w:val="AIABodyTextHanging"/>
        </w:rPr>
        <w:t>A,</w:t>
      </w:r>
      <w:r>
        <w:rPr>
          <w:rStyle w:val="AIABodyTextHanging"/>
        </w:rPr>
        <w:t xml:space="preserve"> </w:t>
      </w:r>
      <w:r>
        <w:rPr>
          <w:rStyle w:val="AIABodyTextHanging"/>
        </w:rPr>
        <w:t>Determination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Cost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Work,</w:t>
      </w:r>
      <w:r>
        <w:rPr>
          <w:rStyle w:val="AIABodyTextHanging"/>
        </w:rPr>
        <w:t xml:space="preserve"> </w:t>
      </w:r>
      <w:r>
        <w:rPr>
          <w:rStyle w:val="AIABodyTextHanging"/>
        </w:rPr>
        <w:t>if</w:t>
      </w:r>
      <w:r>
        <w:rPr>
          <w:rStyle w:val="AIABodyTextHanging"/>
        </w:rPr>
        <w:t xml:space="preserve"> </w:t>
      </w:r>
      <w:r>
        <w:rPr>
          <w:rStyle w:val="AIABodyTextHanging"/>
        </w:rPr>
        <w:t>applicable.</w:t>
      </w:r>
    </w:p>
    <w:p>
      <w:pPr>
        <w:pStyle w:val="AIABodyTextHanging"/>
        <w:wordWrap/>
      </w:pPr>
      <w:r>
        <w:rPr>
          <w:rStyle w:val="AIAParagraphNumber"/>
        </w:rPr>
        <w:t>.2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AIA</w:t>
      </w:r>
      <w:r>
        <w:rPr>
          <w:rStyle w:val="AIABodyTextHanging"/>
        </w:rPr>
        <w:t xml:space="preserve"> </w:t>
      </w:r>
      <w:r>
        <w:rPr>
          <w:rStyle w:val="AIABodyTextHanging"/>
        </w:rPr>
        <w:t>Document</w:t>
      </w:r>
      <w:r>
        <w:rPr>
          <w:rStyle w:val="AIABodyTextHanging"/>
        </w:rPr>
        <w:t xml:space="preserve"> </w:t>
      </w:r>
      <w:r>
        <w:rPr>
          <w:rStyle w:val="AIABodyTextHanging"/>
        </w:rPr>
        <w:t>E201™–2007,</w:t>
      </w:r>
      <w:r>
        <w:rPr>
          <w:rStyle w:val="AIABodyTextHanging"/>
        </w:rPr>
        <w:t xml:space="preserve"> </w:t>
      </w:r>
      <w:r>
        <w:rPr>
          <w:rStyle w:val="AIABodyTextHanging"/>
        </w:rPr>
        <w:t>Digital</w:t>
      </w:r>
      <w:r>
        <w:rPr>
          <w:rStyle w:val="AIABodyTextHanging"/>
        </w:rPr>
        <w:t xml:space="preserve"> </w:t>
      </w:r>
      <w:r>
        <w:rPr>
          <w:rStyle w:val="AIABodyTextHanging"/>
        </w:rPr>
        <w:t>Data</w:t>
      </w:r>
      <w:r>
        <w:rPr>
          <w:rStyle w:val="AIABodyTextHanging"/>
        </w:rPr>
        <w:t xml:space="preserve"> </w:t>
      </w:r>
      <w:r>
        <w:rPr>
          <w:rStyle w:val="AIABodyTextHanging"/>
        </w:rPr>
        <w:t>Protocol</w:t>
      </w:r>
      <w:r>
        <w:rPr>
          <w:rStyle w:val="AIABodyTextHanging"/>
        </w:rPr>
        <w:t xml:space="preserve"> </w:t>
      </w:r>
      <w:r>
        <w:rPr>
          <w:rStyle w:val="AIABodyTextHanging"/>
        </w:rPr>
        <w:t>Exhibit,</w:t>
      </w:r>
      <w:r>
        <w:rPr>
          <w:rStyle w:val="AIABodyTextHanging"/>
        </w:rPr>
        <w:t xml:space="preserve"> </w:t>
      </w:r>
      <w:r>
        <w:rPr>
          <w:rStyle w:val="AIABodyTextHanging"/>
        </w:rPr>
        <w:t>if</w:t>
      </w:r>
      <w:r>
        <w:rPr>
          <w:rStyle w:val="AIABodyTextHanging"/>
        </w:rPr>
        <w:t xml:space="preserve"> </w:t>
      </w:r>
      <w:r>
        <w:rPr>
          <w:rStyle w:val="AIABodyTextHanging"/>
        </w:rPr>
        <w:t>completed,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following:</w:t>
      </w:r>
    </w:p>
    <w:p>
      <w:pPr>
        <w:pStyle w:val="AIAAgreementBodyText"/>
        <w:wordWrap/>
      </w:pPr>
    </w:p>
    <w:p>
      <w:pPr>
        <w:pStyle w:val="AIAAgreementBodyText"/>
        <w:wordWrap/>
        <w:ind w:left="1195"/>
      </w:pPr>
      <w:bookmarkStart w:id="455" w:name="bm_OtherDigitalDataProtocol"/>
      <w:r>
        <w:t>«</w:t>
      </w:r>
      <w:r>
        <w:rPr>
          <w:rStyle w:val="AIAFillPointText"/>
        </w:rPr>
        <w:t xml:space="preserve"> </w:t>
      </w:r>
      <w:r>
        <w:rPr>
          <w:rStyle w:val="AIAFillPointText"/>
        </w:rPr>
        <w:t xml:space="preserve"> </w:t>
      </w:r>
      <w:r>
        <w:t>»</w:t>
      </w:r>
      <w:bookmarkEnd w:id="455"/>
    </w:p>
    <w:p>
      <w:pPr>
        <w:pStyle w:val="AIAAgreementBodyText"/>
        <w:wordWrap/>
      </w:pPr>
    </w:p>
    <w:p>
      <w:pPr>
        <w:pStyle w:val="AIABodyTextHanging"/>
        <w:wordWrap/>
      </w:pPr>
      <w:r>
        <w:rPr>
          <w:rStyle w:val="AIAParagraphNumber"/>
        </w:rPr>
        <w:t>.3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Other</w:t>
      </w:r>
      <w:r>
        <w:rPr>
          <w:rStyle w:val="AIABodyTextHanging"/>
        </w:rPr>
        <w:t xml:space="preserve"> </w:t>
      </w:r>
      <w:r>
        <w:rPr>
          <w:rStyle w:val="AIABodyTextHanging"/>
        </w:rPr>
        <w:t>documents:</w:t>
      </w:r>
    </w:p>
    <w:p>
      <w:pPr>
        <w:pStyle w:val="AIAItalics"/>
        <w:wordWrap/>
        <w:ind w:left="1195"/>
      </w:pPr>
      <w:r>
        <w:rPr>
          <w:rStyle w:val="AIAItalics"/>
        </w:rPr>
        <w:t>(List</w:t>
      </w:r>
      <w:r>
        <w:rPr>
          <w:rStyle w:val="AIAItalics"/>
        </w:rPr>
        <w:t xml:space="preserve"> </w:t>
      </w:r>
      <w:r>
        <w:rPr>
          <w:rStyle w:val="AIAItalics"/>
        </w:rPr>
        <w:t>here</w:t>
      </w:r>
      <w:r>
        <w:rPr>
          <w:rStyle w:val="AIAItalics"/>
        </w:rPr>
        <w:t xml:space="preserve"> </w:t>
      </w:r>
      <w:r>
        <w:rPr>
          <w:rStyle w:val="AIAItalics"/>
        </w:rPr>
        <w:t>any</w:t>
      </w:r>
      <w:r>
        <w:rPr>
          <w:rStyle w:val="AIAItalics"/>
        </w:rPr>
        <w:t xml:space="preserve"> </w:t>
      </w:r>
      <w:r>
        <w:rPr>
          <w:rStyle w:val="AIAItalics"/>
        </w:rPr>
        <w:t>additional</w:t>
      </w:r>
      <w:r>
        <w:rPr>
          <w:rStyle w:val="AIAItalics"/>
        </w:rPr>
        <w:t xml:space="preserve"> </w:t>
      </w:r>
      <w:r>
        <w:rPr>
          <w:rStyle w:val="AIAItalics"/>
        </w:rPr>
        <w:t>documents</w:t>
      </w:r>
      <w:r>
        <w:rPr>
          <w:rStyle w:val="AIAItalics"/>
        </w:rPr>
        <w:t xml:space="preserve"> </w:t>
      </w:r>
      <w:r>
        <w:rPr>
          <w:rStyle w:val="AIAItalics"/>
        </w:rPr>
        <w:t>that</w:t>
      </w:r>
      <w:r>
        <w:rPr>
          <w:rStyle w:val="AIAItalics"/>
        </w:rPr>
        <w:t xml:space="preserve"> </w:t>
      </w:r>
      <w:r>
        <w:rPr>
          <w:rStyle w:val="AIAItalics"/>
        </w:rPr>
        <w:t>are</w:t>
      </w:r>
      <w:r>
        <w:rPr>
          <w:rStyle w:val="AIAItalics"/>
        </w:rPr>
        <w:t xml:space="preserve"> </w:t>
      </w:r>
      <w:r>
        <w:rPr>
          <w:rStyle w:val="AIAItalics"/>
        </w:rPr>
        <w:t>intended</w:t>
      </w:r>
      <w:r>
        <w:rPr>
          <w:rStyle w:val="AIAItalics"/>
        </w:rPr>
        <w:t xml:space="preserve"> </w:t>
      </w:r>
      <w:r>
        <w:rPr>
          <w:rStyle w:val="AIAItalics"/>
        </w:rPr>
        <w:t>to</w:t>
      </w:r>
      <w:r>
        <w:rPr>
          <w:rStyle w:val="AIAItalics"/>
        </w:rPr>
        <w:t xml:space="preserve"> </w:t>
      </w:r>
      <w:r>
        <w:rPr>
          <w:rStyle w:val="AIAItalics"/>
        </w:rPr>
        <w:t>form</w:t>
      </w:r>
      <w:r>
        <w:rPr>
          <w:rStyle w:val="AIAItalics"/>
        </w:rPr>
        <w:t xml:space="preserve"> </w:t>
      </w:r>
      <w:r>
        <w:rPr>
          <w:rStyle w:val="AIAItalics"/>
        </w:rPr>
        <w:t>part</w:t>
      </w:r>
      <w:r>
        <w:rPr>
          <w:rStyle w:val="AIAItalics"/>
        </w:rPr>
        <w:t xml:space="preserve"> </w:t>
      </w:r>
      <w:r>
        <w:rPr>
          <w:rStyle w:val="AIAItalics"/>
        </w:rPr>
        <w:t>of</w:t>
      </w:r>
      <w:r>
        <w:rPr>
          <w:rStyle w:val="AIAItalics"/>
        </w:rPr>
        <w:t xml:space="preserve"> </w:t>
      </w:r>
      <w:r>
        <w:rPr>
          <w:rStyle w:val="AIAItalics"/>
        </w:rPr>
        <w:t>the</w:t>
      </w:r>
      <w:r>
        <w:rPr>
          <w:rStyle w:val="AIAItalics"/>
        </w:rPr>
        <w:t xml:space="preserve"> </w:t>
      </w:r>
      <w:r>
        <w:rPr>
          <w:rStyle w:val="AIAItalics"/>
        </w:rPr>
        <w:t>Contract</w:t>
      </w:r>
      <w:r>
        <w:rPr>
          <w:rStyle w:val="AIAItalics"/>
        </w:rPr>
        <w:t xml:space="preserve"> </w:t>
      </w:r>
      <w:r>
        <w:rPr>
          <w:rStyle w:val="AIAItalics"/>
        </w:rPr>
        <w:t>Documents.)</w:t>
      </w:r>
    </w:p>
    <w:p>
      <w:pPr>
        <w:pStyle w:val="AIAAgreementBodyText"/>
        <w:wordWrap/>
      </w:pPr>
    </w:p>
    <w:p>
      <w:pPr>
        <w:pStyle w:val="AIAAgreementBodyText"/>
        <w:wordWrap/>
        <w:ind w:left="1195"/>
      </w:pPr>
      <w:bookmarkStart w:id="456" w:name="bm_OtherDocuments"/>
      <w:r>
        <w:t>«</w:t>
      </w:r>
      <w:r>
        <w:rPr>
          <w:rStyle w:val="AIAFillPointText"/>
        </w:rPr>
        <w:t xml:space="preserve"> </w:t>
      </w:r>
      <w:r>
        <w:rPr>
          <w:rStyle w:val="AIAFillPointText"/>
        </w:rPr>
        <w:t xml:space="preserve"> </w:t>
      </w:r>
      <w:r>
        <w:t>»</w:t>
      </w:r>
      <w:bookmarkEnd w:id="456"/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7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GENERAL</w:t>
      </w:r>
      <w:r>
        <w:rPr>
          <w:rStyle w:val="Heading1"/>
        </w:rPr>
        <w:t xml:space="preserve"> </w:t>
      </w:r>
      <w:r>
        <w:rPr>
          <w:rStyle w:val="Heading1"/>
        </w:rPr>
        <w:t>PROVISIONS</w:t>
      </w: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7.1</w:t>
      </w:r>
      <w:r>
        <w:rPr>
          <w:rStyle w:val="AIASubheading"/>
        </w:rPr>
        <w:t xml:space="preserve"> </w:t>
      </w:r>
      <w:r>
        <w:rPr>
          <w:rStyle w:val="AIASubheading"/>
        </w:rPr>
        <w:t>THE</w:t>
      </w:r>
      <w:r>
        <w:rPr>
          <w:rStyle w:val="AIASubheading"/>
        </w:rPr>
        <w:t xml:space="preserve"> </w:t>
      </w:r>
      <w:r>
        <w:rPr>
          <w:rStyle w:val="AIASubheading"/>
        </w:rPr>
        <w:t>CONTRACT</w:t>
      </w:r>
      <w:r>
        <w:rPr>
          <w:rStyle w:val="AIASubheading"/>
        </w:rPr>
        <w:t xml:space="preserve"> </w:t>
      </w:r>
      <w:r>
        <w:rPr>
          <w:rStyle w:val="AIASubheading"/>
        </w:rPr>
        <w:t>DOCUMENTS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enumerated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6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consist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(including,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Supplementary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Contract),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Addenda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listed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Modifications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amendment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signed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(3)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(4)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minor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items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complementary,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consistent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inferable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produce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indicated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7.2</w:t>
      </w:r>
      <w:r>
        <w:rPr>
          <w:rStyle w:val="AIASubheading"/>
        </w:rPr>
        <w:t xml:space="preserve"> </w:t>
      </w:r>
      <w:r>
        <w:rPr>
          <w:rStyle w:val="AIASubheading"/>
        </w:rPr>
        <w:t>THE</w:t>
      </w:r>
      <w:r>
        <w:rPr>
          <w:rStyle w:val="AIASubheading"/>
        </w:rPr>
        <w:t xml:space="preserve"> </w:t>
      </w:r>
      <w:r>
        <w:rPr>
          <w:rStyle w:val="AIASubheading"/>
        </w:rPr>
        <w:t>CONTRACT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integrated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between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hereto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supersedes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negotiations,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either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oral.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amended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Modification.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create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relationship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kind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between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7.3</w:t>
      </w:r>
      <w:r>
        <w:rPr>
          <w:rStyle w:val="AIASubheading"/>
        </w:rPr>
        <w:t xml:space="preserve"> </w:t>
      </w:r>
      <w:r>
        <w:rPr>
          <w:rStyle w:val="AIASubheading"/>
        </w:rPr>
        <w:t>THE</w:t>
      </w:r>
      <w:r>
        <w:rPr>
          <w:rStyle w:val="AIASubheading"/>
        </w:rPr>
        <w:t xml:space="preserve"> </w:t>
      </w:r>
      <w:r>
        <w:rPr>
          <w:rStyle w:val="AIASubheading"/>
        </w:rPr>
        <w:t>WORK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“Work”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means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labor,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fulfill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7.4</w:t>
      </w:r>
      <w:r>
        <w:rPr>
          <w:rStyle w:val="AIASubheading"/>
        </w:rPr>
        <w:t xml:space="preserve"> </w:t>
      </w:r>
      <w:r>
        <w:rPr>
          <w:rStyle w:val="AIASubheading"/>
        </w:rPr>
        <w:t>INSTRUMENTS</w:t>
      </w:r>
      <w:r>
        <w:rPr>
          <w:rStyle w:val="AIASubheading"/>
        </w:rPr>
        <w:t xml:space="preserve"> </w:t>
      </w:r>
      <w:r>
        <w:rPr>
          <w:rStyle w:val="AIASubheading"/>
        </w:rPr>
        <w:t>OF</w:t>
      </w:r>
      <w:r>
        <w:rPr>
          <w:rStyle w:val="AIASubheading"/>
        </w:rPr>
        <w:t xml:space="preserve"> </w:t>
      </w:r>
      <w:r>
        <w:rPr>
          <w:rStyle w:val="AIASubheading"/>
        </w:rPr>
        <w:t>SERVICE</w:t>
      </w:r>
    </w:p>
    <w:p>
      <w:pPr>
        <w:pStyle w:val="AIAAgreementBodyText"/>
        <w:wordWrap/>
      </w:pPr>
      <w:r>
        <w:rPr>
          <w:rStyle w:val="AIAAgreementBodyText"/>
        </w:rPr>
        <w:t>Instruments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expression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known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developed,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tangible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intangible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creative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professional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Instruments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studies,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surveys,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models,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sketches,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7.5</w:t>
      </w:r>
      <w:r>
        <w:rPr>
          <w:rStyle w:val="AIASubheading"/>
        </w:rPr>
        <w:t xml:space="preserve"> </w:t>
      </w:r>
      <w:r>
        <w:rPr>
          <w:rStyle w:val="AIASubheading"/>
        </w:rPr>
        <w:t>OWNERSHIP</w:t>
      </w:r>
      <w:r>
        <w:rPr>
          <w:rStyle w:val="AIASubheading"/>
        </w:rPr>
        <w:t xml:space="preserve"> </w:t>
      </w:r>
      <w:r>
        <w:rPr>
          <w:rStyle w:val="AIASubheading"/>
        </w:rPr>
        <w:t>AND</w:t>
      </w:r>
      <w:r>
        <w:rPr>
          <w:rStyle w:val="AIASubheading"/>
        </w:rPr>
        <w:t xml:space="preserve"> </w:t>
      </w:r>
      <w:r>
        <w:rPr>
          <w:rStyle w:val="AIASubheading"/>
        </w:rPr>
        <w:t>USE</w:t>
      </w:r>
      <w:r>
        <w:rPr>
          <w:rStyle w:val="AIASubheading"/>
        </w:rPr>
        <w:t xml:space="preserve"> </w:t>
      </w:r>
      <w:r>
        <w:rPr>
          <w:rStyle w:val="AIASubheading"/>
        </w:rPr>
        <w:t>OF</w:t>
      </w:r>
      <w:r>
        <w:rPr>
          <w:rStyle w:val="AIASubheading"/>
        </w:rPr>
        <w:t xml:space="preserve"> </w:t>
      </w:r>
      <w:r>
        <w:rPr>
          <w:rStyle w:val="AIASubheading"/>
        </w:rPr>
        <w:t>DRAWINGS,</w:t>
      </w:r>
      <w:r>
        <w:rPr>
          <w:rStyle w:val="AIASubheading"/>
        </w:rPr>
        <w:t xml:space="preserve"> </w:t>
      </w:r>
      <w:r>
        <w:rPr>
          <w:rStyle w:val="AIASubheading"/>
        </w:rPr>
        <w:t>SPECIFICATIONS</w:t>
      </w:r>
      <w:r>
        <w:rPr>
          <w:rStyle w:val="AIASubheading"/>
        </w:rPr>
        <w:t xml:space="preserve"> </w:t>
      </w:r>
      <w:r>
        <w:rPr>
          <w:rStyle w:val="AIASubheading"/>
        </w:rPr>
        <w:t>AND</w:t>
      </w:r>
      <w:r>
        <w:rPr>
          <w:rStyle w:val="AIASubheading"/>
        </w:rPr>
        <w:t xml:space="preserve"> </w:t>
      </w:r>
      <w:r>
        <w:rPr>
          <w:rStyle w:val="AIASubheading"/>
        </w:rPr>
        <w:t>OTHER</w:t>
      </w:r>
      <w:r>
        <w:rPr>
          <w:rStyle w:val="AIASubheading"/>
        </w:rPr>
        <w:t xml:space="preserve"> </w:t>
      </w:r>
      <w:r>
        <w:rPr>
          <w:rStyle w:val="AIASubheading"/>
        </w:rPr>
        <w:t>INSTRUMENTS</w:t>
      </w:r>
      <w:r>
        <w:rPr>
          <w:rStyle w:val="AIASubheading"/>
        </w:rPr>
        <w:t xml:space="preserve"> </w:t>
      </w:r>
      <w:r>
        <w:rPr>
          <w:rStyle w:val="AIASubheading"/>
        </w:rPr>
        <w:t>OF</w:t>
      </w:r>
      <w:r>
        <w:rPr>
          <w:rStyle w:val="AIASubheading"/>
        </w:rPr>
        <w:t xml:space="preserve"> </w:t>
      </w:r>
      <w:r>
        <w:rPr>
          <w:rStyle w:val="AIASubheading"/>
        </w:rPr>
        <w:t>SERVICE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7.5.1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deemed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Instruments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retain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statutory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reserved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copyrights.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Instruments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distribution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meet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official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regulatory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purposes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connection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publication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derogation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reserved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7.5.2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authorized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reproduce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Instruments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solely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exclusively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authorization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shown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Instruments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Instruments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outside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scope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7.6</w:t>
      </w:r>
      <w:r>
        <w:rPr>
          <w:rStyle w:val="AIASubheading"/>
        </w:rPr>
        <w:t xml:space="preserve"> </w:t>
      </w:r>
      <w:r>
        <w:rPr>
          <w:rStyle w:val="AIASubheading"/>
        </w:rPr>
        <w:t>TRANSMISSION</w:t>
      </w:r>
      <w:r>
        <w:rPr>
          <w:rStyle w:val="AIASubheading"/>
        </w:rPr>
        <w:t xml:space="preserve"> </w:t>
      </w:r>
      <w:r>
        <w:rPr>
          <w:rStyle w:val="AIASubheading"/>
        </w:rPr>
        <w:t>OF</w:t>
      </w:r>
      <w:r>
        <w:rPr>
          <w:rStyle w:val="AIASubheading"/>
        </w:rPr>
        <w:t xml:space="preserve"> </w:t>
      </w:r>
      <w:r>
        <w:rPr>
          <w:rStyle w:val="AIASubheading"/>
        </w:rPr>
        <w:t>DATA</w:t>
      </w:r>
      <w:r>
        <w:rPr>
          <w:rStyle w:val="AIASubheading"/>
        </w:rPr>
        <w:t xml:space="preserve"> </w:t>
      </w:r>
      <w:r>
        <w:rPr>
          <w:rStyle w:val="AIASubheading"/>
        </w:rPr>
        <w:t>IN</w:t>
      </w:r>
      <w:r>
        <w:rPr>
          <w:rStyle w:val="AIASubheading"/>
        </w:rPr>
        <w:t xml:space="preserve"> </w:t>
      </w:r>
      <w:r>
        <w:rPr>
          <w:rStyle w:val="AIASubheading"/>
        </w:rPr>
        <w:t>DIGITAL</w:t>
      </w:r>
      <w:r>
        <w:rPr>
          <w:rStyle w:val="AIASubheading"/>
        </w:rPr>
        <w:t xml:space="preserve"> </w:t>
      </w:r>
      <w:r>
        <w:rPr>
          <w:rStyle w:val="AIASubheading"/>
        </w:rPr>
        <w:t>FORM</w:t>
      </w:r>
    </w:p>
    <w:p>
      <w:pPr>
        <w:pStyle w:val="AIAAgreementBodyText"/>
        <w:wordWrap/>
      </w:pP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transmit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Instruments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digital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endeavor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establish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protocols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governing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transmission,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8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OWNER</w:t>
      </w: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8.1</w:t>
      </w:r>
      <w:r>
        <w:rPr>
          <w:rStyle w:val="AIASubheading"/>
        </w:rPr>
        <w:t xml:space="preserve"> </w:t>
      </w:r>
      <w:r>
        <w:rPr>
          <w:rStyle w:val="AIASubheading"/>
        </w:rPr>
        <w:t>INFORMATION</w:t>
      </w:r>
      <w:r>
        <w:rPr>
          <w:rStyle w:val="AIASubheading"/>
        </w:rPr>
        <w:t xml:space="preserve"> </w:t>
      </w:r>
      <w:r>
        <w:rPr>
          <w:rStyle w:val="AIASubheading"/>
        </w:rPr>
        <w:t>AND</w:t>
      </w:r>
      <w:r>
        <w:rPr>
          <w:rStyle w:val="AIASubheading"/>
        </w:rPr>
        <w:t xml:space="preserve"> </w:t>
      </w:r>
      <w:r>
        <w:rPr>
          <w:rStyle w:val="AIASubheading"/>
        </w:rPr>
        <w:t>SERVICES</w:t>
      </w:r>
      <w:r>
        <w:rPr>
          <w:rStyle w:val="AIASubheading"/>
        </w:rPr>
        <w:t xml:space="preserve"> </w:t>
      </w:r>
      <w:r>
        <w:rPr>
          <w:rStyle w:val="AIASubheading"/>
        </w:rPr>
        <w:t>REQUIRED</w:t>
      </w:r>
      <w:r>
        <w:rPr>
          <w:rStyle w:val="AIASubheading"/>
        </w:rPr>
        <w:t xml:space="preserve"> </w:t>
      </w:r>
      <w:r>
        <w:rPr>
          <w:rStyle w:val="AIASubheading"/>
        </w:rPr>
        <w:t>OF</w:t>
      </w:r>
      <w:r>
        <w:rPr>
          <w:rStyle w:val="AIASubheading"/>
        </w:rPr>
        <w:t xml:space="preserve"> </w:t>
      </w:r>
      <w:r>
        <w:rPr>
          <w:rStyle w:val="AIASubheading"/>
        </w:rPr>
        <w:t>THE</w:t>
      </w:r>
      <w:r>
        <w:rPr>
          <w:rStyle w:val="AIASubheading"/>
        </w:rPr>
        <w:t xml:space="preserve"> </w:t>
      </w:r>
      <w:r>
        <w:rPr>
          <w:rStyle w:val="AIASubheading"/>
        </w:rPr>
        <w:t>OWNER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8.1.1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surveys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legal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description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8.1.2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accuracy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exercise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precautions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safe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8.1.3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9.6.1,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secure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approvals,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easements,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assessments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charges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occupancy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permanent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structures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permanent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existing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facilities.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8.2</w:t>
      </w:r>
      <w:r>
        <w:rPr>
          <w:rStyle w:val="AIASubheading"/>
        </w:rPr>
        <w:t xml:space="preserve"> </w:t>
      </w:r>
      <w:r>
        <w:rPr>
          <w:rStyle w:val="AIASubheading"/>
        </w:rPr>
        <w:t>OWNER’S</w:t>
      </w:r>
      <w:r>
        <w:rPr>
          <w:rStyle w:val="AIASubheading"/>
        </w:rPr>
        <w:t xml:space="preserve"> </w:t>
      </w:r>
      <w:r>
        <w:rPr>
          <w:rStyle w:val="AIASubheading"/>
        </w:rPr>
        <w:t>RIGHT</w:t>
      </w:r>
      <w:r>
        <w:rPr>
          <w:rStyle w:val="AIASubheading"/>
        </w:rPr>
        <w:t xml:space="preserve"> </w:t>
      </w:r>
      <w:r>
        <w:rPr>
          <w:rStyle w:val="AIASubheading"/>
        </w:rPr>
        <w:t>TO</w:t>
      </w:r>
      <w:r>
        <w:rPr>
          <w:rStyle w:val="AIASubheading"/>
        </w:rPr>
        <w:t xml:space="preserve"> </w:t>
      </w:r>
      <w:r>
        <w:rPr>
          <w:rStyle w:val="AIASubheading"/>
        </w:rPr>
        <w:t>STOP</w:t>
      </w:r>
      <w:r>
        <w:rPr>
          <w:rStyle w:val="AIASubheading"/>
        </w:rPr>
        <w:t xml:space="preserve"> </w:t>
      </w:r>
      <w:r>
        <w:rPr>
          <w:rStyle w:val="AIASubheading"/>
        </w:rPr>
        <w:t>THE</w:t>
      </w:r>
      <w:r>
        <w:rPr>
          <w:rStyle w:val="AIASubheading"/>
        </w:rPr>
        <w:t xml:space="preserve"> </w:t>
      </w:r>
      <w:r>
        <w:rPr>
          <w:rStyle w:val="AIASubheading"/>
        </w:rPr>
        <w:t>WORK</w:t>
      </w:r>
    </w:p>
    <w:p>
      <w:pPr>
        <w:pStyle w:val="AIAAgreementBodyText"/>
        <w:wordWrap/>
      </w:pP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repeatedly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carry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stop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eliminated;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however,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stop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exercise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benefit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8.3</w:t>
      </w:r>
      <w:r>
        <w:rPr>
          <w:rStyle w:val="AIASubheading"/>
        </w:rPr>
        <w:t xml:space="preserve"> </w:t>
      </w:r>
      <w:r>
        <w:rPr>
          <w:rStyle w:val="AIASubheading"/>
        </w:rPr>
        <w:t>OWNER’S</w:t>
      </w:r>
      <w:r>
        <w:rPr>
          <w:rStyle w:val="AIASubheading"/>
        </w:rPr>
        <w:t xml:space="preserve"> </w:t>
      </w:r>
      <w:r>
        <w:rPr>
          <w:rStyle w:val="AIASubheading"/>
        </w:rPr>
        <w:t>RIGHT</w:t>
      </w:r>
      <w:r>
        <w:rPr>
          <w:rStyle w:val="AIASubheading"/>
        </w:rPr>
        <w:t xml:space="preserve"> </w:t>
      </w:r>
      <w:r>
        <w:rPr>
          <w:rStyle w:val="AIASubheading"/>
        </w:rPr>
        <w:t>TO</w:t>
      </w:r>
      <w:r>
        <w:rPr>
          <w:rStyle w:val="AIASubheading"/>
        </w:rPr>
        <w:t xml:space="preserve"> </w:t>
      </w:r>
      <w:r>
        <w:rPr>
          <w:rStyle w:val="AIASubheading"/>
        </w:rPr>
        <w:t>CARRY</w:t>
      </w:r>
      <w:r>
        <w:rPr>
          <w:rStyle w:val="AIASubheading"/>
        </w:rPr>
        <w:t xml:space="preserve"> </w:t>
      </w:r>
      <w:r>
        <w:rPr>
          <w:rStyle w:val="AIASubheading"/>
        </w:rPr>
        <w:t>OUT</w:t>
      </w:r>
      <w:r>
        <w:rPr>
          <w:rStyle w:val="AIASubheading"/>
        </w:rPr>
        <w:t xml:space="preserve"> </w:t>
      </w:r>
      <w:r>
        <w:rPr>
          <w:rStyle w:val="AIASubheading"/>
        </w:rPr>
        <w:t>THE</w:t>
      </w:r>
      <w:r>
        <w:rPr>
          <w:rStyle w:val="AIASubheading"/>
        </w:rPr>
        <w:t xml:space="preserve"> </w:t>
      </w:r>
      <w:r>
        <w:rPr>
          <w:rStyle w:val="AIASubheading"/>
        </w:rPr>
        <w:t>WORK</w:t>
      </w:r>
    </w:p>
    <w:p>
      <w:pPr>
        <w:pStyle w:val="AIAAgreementBodyText"/>
        <w:wordWrap/>
      </w:pP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defaults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neglects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carry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ten-day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continue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default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neglect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diligence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promptness,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prejudice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remedy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deficiencies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deduct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compensation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thereby,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9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CONTRACTOR</w:t>
      </w: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9.1</w:t>
      </w:r>
      <w:r>
        <w:rPr>
          <w:rStyle w:val="AIASubheading"/>
        </w:rPr>
        <w:t xml:space="preserve"> </w:t>
      </w:r>
      <w:r>
        <w:rPr>
          <w:rStyle w:val="AIASubheading"/>
        </w:rPr>
        <w:t>REVIEW</w:t>
      </w:r>
      <w:r>
        <w:rPr>
          <w:rStyle w:val="AIASubheading"/>
        </w:rPr>
        <w:t xml:space="preserve"> </w:t>
      </w:r>
      <w:r>
        <w:rPr>
          <w:rStyle w:val="AIASubheading"/>
        </w:rPr>
        <w:t>OF</w:t>
      </w:r>
      <w:r>
        <w:rPr>
          <w:rStyle w:val="AIASubheading"/>
        </w:rPr>
        <w:t xml:space="preserve"> </w:t>
      </w:r>
      <w:r>
        <w:rPr>
          <w:rStyle w:val="AIASubheading"/>
        </w:rPr>
        <w:t>CONTRACT</w:t>
      </w:r>
      <w:r>
        <w:rPr>
          <w:rStyle w:val="AIASubheading"/>
        </w:rPr>
        <w:t xml:space="preserve"> </w:t>
      </w:r>
      <w:r>
        <w:rPr>
          <w:rStyle w:val="AIASubheading"/>
        </w:rPr>
        <w:t>DOCUMENTS</w:t>
      </w:r>
      <w:r>
        <w:rPr>
          <w:rStyle w:val="AIASubheading"/>
        </w:rPr>
        <w:t xml:space="preserve"> </w:t>
      </w:r>
      <w:r>
        <w:rPr>
          <w:rStyle w:val="AIASubheading"/>
        </w:rPr>
        <w:t>AND</w:t>
      </w:r>
      <w:r>
        <w:rPr>
          <w:rStyle w:val="AIASubheading"/>
        </w:rPr>
        <w:t xml:space="preserve"> </w:t>
      </w:r>
      <w:r>
        <w:rPr>
          <w:rStyle w:val="AIASubheading"/>
        </w:rPr>
        <w:t>FIELD</w:t>
      </w:r>
      <w:r>
        <w:rPr>
          <w:rStyle w:val="AIASubheading"/>
        </w:rPr>
        <w:t xml:space="preserve"> </w:t>
      </w:r>
      <w:r>
        <w:rPr>
          <w:rStyle w:val="AIASubheading"/>
        </w:rPr>
        <w:t>CONDITIONS</w:t>
      </w:r>
      <w:r>
        <w:rPr>
          <w:rStyle w:val="AIASubheading"/>
        </w:rPr>
        <w:t xml:space="preserve"> </w:t>
      </w:r>
      <w:r>
        <w:rPr>
          <w:rStyle w:val="AIASubheading"/>
        </w:rPr>
        <w:t>BY</w:t>
      </w:r>
      <w:r>
        <w:rPr>
          <w:rStyle w:val="AIASubheading"/>
        </w:rPr>
        <w:t xml:space="preserve"> </w:t>
      </w:r>
      <w:r>
        <w:rPr>
          <w:rStyle w:val="AIASubheading"/>
        </w:rPr>
        <w:t>CONTRACTOR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9.1.1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visited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become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generally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familiar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local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observations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9.1.2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complementary,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before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starting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carefully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study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various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well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pursuant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8.1.1,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field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measurements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existing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observe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affecting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purpose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facilitating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coordination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purpose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discovering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errors,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inconsistencies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however,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report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errors,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inconsistencies,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discovered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known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recognized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capacity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licensed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professional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9.1.3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ascertain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statutes,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ordinances,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codes,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regulations,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lawful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public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report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nonconformity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discovered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known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9.2</w:t>
      </w:r>
      <w:r>
        <w:rPr>
          <w:rStyle w:val="AIASubheading"/>
        </w:rPr>
        <w:t xml:space="preserve"> </w:t>
      </w:r>
      <w:r>
        <w:rPr>
          <w:rStyle w:val="AIASubheading"/>
        </w:rPr>
        <w:t>SUPERVISION</w:t>
      </w:r>
      <w:r>
        <w:rPr>
          <w:rStyle w:val="AIASubheading"/>
        </w:rPr>
        <w:t xml:space="preserve"> </w:t>
      </w:r>
      <w:r>
        <w:rPr>
          <w:rStyle w:val="AIASubheading"/>
        </w:rPr>
        <w:t>AND</w:t>
      </w:r>
      <w:r>
        <w:rPr>
          <w:rStyle w:val="AIASubheading"/>
        </w:rPr>
        <w:t xml:space="preserve"> </w:t>
      </w:r>
      <w:r>
        <w:rPr>
          <w:rStyle w:val="AIASubheading"/>
        </w:rPr>
        <w:t>CONSTRUCTION</w:t>
      </w:r>
      <w:r>
        <w:rPr>
          <w:rStyle w:val="AIASubheading"/>
        </w:rPr>
        <w:t xml:space="preserve"> </w:t>
      </w:r>
      <w:r>
        <w:rPr>
          <w:rStyle w:val="AIASubheading"/>
        </w:rPr>
        <w:t>PROCEDURES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supervise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skill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attention.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solely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control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means,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techniques,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sequences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procedures,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coordinating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instructions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concerning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matters.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AgreementBodyText"/>
        </w:rPr>
        <w:t xml:space="preserve"> </w:t>
      </w:r>
      <w:r>
        <w:rPr>
          <w:rStyle w:val="AIAParagraphNumber"/>
        </w:rPr>
        <w:t>9.2.2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behalf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9.3</w:t>
      </w:r>
      <w:r>
        <w:rPr>
          <w:rStyle w:val="AIASubheading"/>
        </w:rPr>
        <w:t xml:space="preserve"> </w:t>
      </w:r>
      <w:r>
        <w:rPr>
          <w:rStyle w:val="AIASubheading"/>
        </w:rPr>
        <w:t>LABOR</w:t>
      </w:r>
      <w:r>
        <w:rPr>
          <w:rStyle w:val="AIASubheading"/>
        </w:rPr>
        <w:t xml:space="preserve"> </w:t>
      </w:r>
      <w:r>
        <w:rPr>
          <w:rStyle w:val="AIASubheading"/>
        </w:rPr>
        <w:t>AND</w:t>
      </w:r>
      <w:r>
        <w:rPr>
          <w:rStyle w:val="AIASubheading"/>
        </w:rPr>
        <w:t xml:space="preserve"> </w:t>
      </w:r>
      <w:r>
        <w:rPr>
          <w:rStyle w:val="AIASubheading"/>
        </w:rPr>
        <w:t>MATERIALS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9.3.1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labor,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tools,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machinery,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water,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heat,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utilities,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transportation,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facilities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temporary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permanent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incorporated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incorporated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9.3.2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enforce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strict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discipline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carrying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unfit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skilled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tasks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assigned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AgreementBodyText"/>
        </w:rPr>
        <w:t xml:space="preserve"> </w:t>
      </w:r>
      <w:r>
        <w:rPr>
          <w:rStyle w:val="AIAParagraphNumber"/>
        </w:rPr>
        <w:t>9.3.3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substitution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evaluation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Modification.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9.4</w:t>
      </w:r>
      <w:r>
        <w:rPr>
          <w:rStyle w:val="AIASubheading"/>
        </w:rPr>
        <w:t xml:space="preserve"> </w:t>
      </w:r>
      <w:r>
        <w:rPr>
          <w:rStyle w:val="AIASubheading"/>
        </w:rPr>
        <w:t>WARRANTY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defects,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inherent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conforming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considered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defective.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excludes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remedy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abuse,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alterations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improper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insufficient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maintenance,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improper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normal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normal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usage.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9.5</w:t>
      </w:r>
      <w:r>
        <w:rPr>
          <w:rStyle w:val="AIASubheading"/>
        </w:rPr>
        <w:t xml:space="preserve"> </w:t>
      </w:r>
      <w:r>
        <w:rPr>
          <w:rStyle w:val="AIASubheading"/>
        </w:rPr>
        <w:t>TAXES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sales,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consumer,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taxes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legally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enacted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negotiations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concluded,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yet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effective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merely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effect.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9.6</w:t>
      </w:r>
      <w:r>
        <w:rPr>
          <w:rStyle w:val="AIASubheading"/>
        </w:rPr>
        <w:t xml:space="preserve"> </w:t>
      </w:r>
      <w:r>
        <w:rPr>
          <w:rStyle w:val="AIASubheading"/>
        </w:rPr>
        <w:t>PERMITS,</w:t>
      </w:r>
      <w:r>
        <w:rPr>
          <w:rStyle w:val="AIASubheading"/>
        </w:rPr>
        <w:t xml:space="preserve"> </w:t>
      </w:r>
      <w:r>
        <w:rPr>
          <w:rStyle w:val="AIASubheading"/>
        </w:rPr>
        <w:t>FEES,</w:t>
      </w:r>
      <w:r>
        <w:rPr>
          <w:rStyle w:val="AIASubheading"/>
        </w:rPr>
        <w:t xml:space="preserve"> </w:t>
      </w:r>
      <w:r>
        <w:rPr>
          <w:rStyle w:val="AIASubheading"/>
        </w:rPr>
        <w:t>NOTICES,</w:t>
      </w:r>
      <w:r>
        <w:rPr>
          <w:rStyle w:val="AIASubheading"/>
        </w:rPr>
        <w:t xml:space="preserve"> </w:t>
      </w:r>
      <w:r>
        <w:rPr>
          <w:rStyle w:val="AIASubheading"/>
        </w:rPr>
        <w:t>AND</w:t>
      </w:r>
      <w:r>
        <w:rPr>
          <w:rStyle w:val="AIASubheading"/>
        </w:rPr>
        <w:t xml:space="preserve"> </w:t>
      </w:r>
      <w:r>
        <w:rPr>
          <w:rStyle w:val="AIASubheading"/>
        </w:rPr>
        <w:t>COMPLIANCE</w:t>
      </w:r>
      <w:r>
        <w:rPr>
          <w:rStyle w:val="AIASubheading"/>
        </w:rPr>
        <w:t xml:space="preserve"> </w:t>
      </w:r>
      <w:r>
        <w:rPr>
          <w:rStyle w:val="AIASubheading"/>
        </w:rPr>
        <w:t>WITH</w:t>
      </w:r>
      <w:r>
        <w:rPr>
          <w:rStyle w:val="AIASubheading"/>
        </w:rPr>
        <w:t xml:space="preserve"> </w:t>
      </w:r>
      <w:r>
        <w:rPr>
          <w:rStyle w:val="AIASubheading"/>
        </w:rPr>
        <w:t>LAWS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9.6.1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secure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building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well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licenses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government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agencies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customarily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secured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legally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negotiations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concluded.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9.6.2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statutes,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ordinances,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codes,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regulations,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lawful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public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knowing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statutes,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ordinances,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codes,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regulations,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lawful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public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assume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attributable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correction.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9.7</w:t>
      </w:r>
      <w:r>
        <w:rPr>
          <w:rStyle w:val="AIASubheading"/>
        </w:rPr>
        <w:t xml:space="preserve"> </w:t>
      </w:r>
      <w:r>
        <w:rPr>
          <w:rStyle w:val="AIASubheading"/>
        </w:rPr>
        <w:t>ALLOWANCES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allowances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select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allowances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promptness.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delivered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taxes,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trade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discounts.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unloading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handling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labor,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installation,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overhead,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profit.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9.8</w:t>
      </w:r>
      <w:r>
        <w:rPr>
          <w:rStyle w:val="AIASubheading"/>
        </w:rPr>
        <w:t xml:space="preserve"> </w:t>
      </w:r>
      <w:r>
        <w:rPr>
          <w:rStyle w:val="AIASubheading"/>
        </w:rPr>
        <w:t>CONTRACTOR’S</w:t>
      </w:r>
      <w:r>
        <w:rPr>
          <w:rStyle w:val="AIASubheading"/>
        </w:rPr>
        <w:t xml:space="preserve"> </w:t>
      </w:r>
      <w:r>
        <w:rPr>
          <w:rStyle w:val="AIASubheading"/>
        </w:rPr>
        <w:t>CONSTRUCTION</w:t>
      </w:r>
      <w:r>
        <w:rPr>
          <w:rStyle w:val="AIASubheading"/>
        </w:rPr>
        <w:t xml:space="preserve"> </w:t>
      </w:r>
      <w:r>
        <w:rPr>
          <w:rStyle w:val="AIASubheading"/>
        </w:rPr>
        <w:t>SCHEDULES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9.8.1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awarded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prepare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current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intervals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expeditious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practicable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9.8.2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general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9.9</w:t>
      </w:r>
      <w:r>
        <w:rPr>
          <w:rStyle w:val="AIASubheading"/>
        </w:rPr>
        <w:t xml:space="preserve"> </w:t>
      </w:r>
      <w:r>
        <w:rPr>
          <w:rStyle w:val="AIASubheading"/>
        </w:rPr>
        <w:t>SUBMITTALS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9.9.1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compliance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Shop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Product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Data,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Samples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coordination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sequence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Shop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Product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Data,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Samples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submittals,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verified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field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measurements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field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criteria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thereto,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(3)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checked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coordinated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contained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submittals.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AgreementBodyText"/>
        </w:rPr>
        <w:t xml:space="preserve"> </w:t>
      </w:r>
      <w:r>
        <w:rPr>
          <w:rStyle w:val="AIAParagraphNumber"/>
        </w:rPr>
        <w:t>9.9.2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Shop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Product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Data,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Samples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9.10</w:t>
      </w:r>
      <w:r>
        <w:rPr>
          <w:rStyle w:val="AIASubheading"/>
        </w:rPr>
        <w:t xml:space="preserve"> </w:t>
      </w:r>
      <w:r>
        <w:rPr>
          <w:rStyle w:val="AIASubheading"/>
        </w:rPr>
        <w:t>USE</w:t>
      </w:r>
      <w:r>
        <w:rPr>
          <w:rStyle w:val="AIASubheading"/>
        </w:rPr>
        <w:t xml:space="preserve"> </w:t>
      </w:r>
      <w:r>
        <w:rPr>
          <w:rStyle w:val="AIASubheading"/>
        </w:rPr>
        <w:t>OF</w:t>
      </w:r>
      <w:r>
        <w:rPr>
          <w:rStyle w:val="AIASubheading"/>
        </w:rPr>
        <w:t xml:space="preserve"> </w:t>
      </w:r>
      <w:r>
        <w:rPr>
          <w:rStyle w:val="AIASubheading"/>
        </w:rPr>
        <w:t>SITE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confine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statutes,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ordinances,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codes,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regulations,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lawful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public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unreasonably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encumber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9.11</w:t>
      </w:r>
      <w:r>
        <w:rPr>
          <w:rStyle w:val="AIASubheading"/>
        </w:rPr>
        <w:t xml:space="preserve"> </w:t>
      </w:r>
      <w:r>
        <w:rPr>
          <w:rStyle w:val="AIASubheading"/>
        </w:rPr>
        <w:t>CUTTING</w:t>
      </w:r>
      <w:r>
        <w:rPr>
          <w:rStyle w:val="AIASubheading"/>
        </w:rPr>
        <w:t xml:space="preserve"> </w:t>
      </w:r>
      <w:r>
        <w:rPr>
          <w:rStyle w:val="AIASubheading"/>
        </w:rPr>
        <w:t>AND</w:t>
      </w:r>
      <w:r>
        <w:rPr>
          <w:rStyle w:val="AIASubheading"/>
        </w:rPr>
        <w:t xml:space="preserve"> </w:t>
      </w:r>
      <w:r>
        <w:rPr>
          <w:rStyle w:val="AIASubheading"/>
        </w:rPr>
        <w:t>PATCHING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cutting,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fitting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patching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together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properly.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9.12</w:t>
      </w:r>
      <w:r>
        <w:rPr>
          <w:rStyle w:val="AIASubheading"/>
        </w:rPr>
        <w:t xml:space="preserve"> </w:t>
      </w:r>
      <w:r>
        <w:rPr>
          <w:rStyle w:val="AIASubheading"/>
        </w:rPr>
        <w:t>CLEANING</w:t>
      </w:r>
      <w:r>
        <w:rPr>
          <w:rStyle w:val="AIASubheading"/>
        </w:rPr>
        <w:t xml:space="preserve"> </w:t>
      </w:r>
      <w:r>
        <w:rPr>
          <w:rStyle w:val="AIASubheading"/>
        </w:rPr>
        <w:t>UP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keep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premises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surrounding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accumulation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waste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rubbish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remove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waste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rubbish,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tools,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machinery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surplus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9.13</w:t>
      </w:r>
      <w:r>
        <w:rPr>
          <w:rStyle w:val="AIASubheading"/>
        </w:rPr>
        <w:t xml:space="preserve"> </w:t>
      </w:r>
      <w:r>
        <w:rPr>
          <w:rStyle w:val="AIASubheading"/>
        </w:rPr>
        <w:t>ROYALTIES,</w:t>
      </w:r>
      <w:r>
        <w:rPr>
          <w:rStyle w:val="AIASubheading"/>
        </w:rPr>
        <w:t xml:space="preserve"> </w:t>
      </w:r>
      <w:r>
        <w:rPr>
          <w:rStyle w:val="AIASubheading"/>
        </w:rPr>
        <w:t>PATENTS</w:t>
      </w:r>
      <w:r>
        <w:rPr>
          <w:rStyle w:val="AIASubheading"/>
        </w:rPr>
        <w:t xml:space="preserve"> </w:t>
      </w:r>
      <w:r>
        <w:rPr>
          <w:rStyle w:val="AIASubheading"/>
        </w:rPr>
        <w:t>AND</w:t>
      </w:r>
      <w:r>
        <w:rPr>
          <w:rStyle w:val="AIASubheading"/>
        </w:rPr>
        <w:t xml:space="preserve"> </w:t>
      </w:r>
      <w:r>
        <w:rPr>
          <w:rStyle w:val="AIASubheading"/>
        </w:rPr>
        <w:t>COPYRIGHTS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royalties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license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defend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infringement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copyrights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harmless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defense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particular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product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particular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manufacturer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manufacturers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violations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contained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prepared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However,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believe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product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infringement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patent,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9.14</w:t>
      </w:r>
      <w:r>
        <w:rPr>
          <w:rStyle w:val="AIASubheading"/>
        </w:rPr>
        <w:t xml:space="preserve"> </w:t>
      </w:r>
      <w:r>
        <w:rPr>
          <w:rStyle w:val="AIASubheading"/>
        </w:rPr>
        <w:t>ACCESS</w:t>
      </w:r>
      <w:r>
        <w:rPr>
          <w:rStyle w:val="AIASubheading"/>
        </w:rPr>
        <w:t xml:space="preserve"> </w:t>
      </w:r>
      <w:r>
        <w:rPr>
          <w:rStyle w:val="AIASubheading"/>
        </w:rPr>
        <w:t>TO</w:t>
      </w:r>
      <w:r>
        <w:rPr>
          <w:rStyle w:val="AIASubheading"/>
        </w:rPr>
        <w:t xml:space="preserve"> </w:t>
      </w:r>
      <w:r>
        <w:rPr>
          <w:rStyle w:val="AIASubheading"/>
        </w:rPr>
        <w:t>WORK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preparation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located.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9.15</w:t>
      </w:r>
      <w:r>
        <w:rPr>
          <w:rStyle w:val="AIASubheading"/>
        </w:rPr>
        <w:t xml:space="preserve"> </w:t>
      </w:r>
      <w:r>
        <w:rPr>
          <w:rStyle w:val="AIASubheading"/>
        </w:rPr>
        <w:t>INDEMNIFICATION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9.15.1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fullest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harmless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attorneys’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attributable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bodily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sickness,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disease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death,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tangible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itself),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negligent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regardless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hereunder.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negate,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abridge,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reduce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would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exist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9.15.1.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9.15.2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9.15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indemnification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9.15.1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type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compensation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benefits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workers’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compensation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disability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benefit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benefit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10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ARCHITECT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administration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behalf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visit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intervals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become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generally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familiar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general,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observed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manner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indicating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However,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exhaustive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continuous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on-site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check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control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over,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charge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means,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techniques,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sequences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procedures,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safety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precautions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programs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connection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solely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visits,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keep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report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known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deviations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defects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deficiencies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observed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failure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control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charge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evaluations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10.5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10.6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Shop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Drawings,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Product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Samples,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purpose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checking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expressed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10.7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interpret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decide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concerning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either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initial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decisions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question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between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interpretations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decisions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rendered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faith.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10.8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decisions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aesthetic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effect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consistent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expressed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10.9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restricted,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unreasonably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withheld.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11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SUBCONTRACTORS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11.1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11.2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bidding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practicable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award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through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names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principal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objection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suppliers.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proposed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rejected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capable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increased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decreased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difference,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occasioned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before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objection.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11.3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between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bound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assume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toward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safety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assumes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toward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benefit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remedies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redress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12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CONSTRUCTION</w:t>
      </w:r>
      <w:r>
        <w:rPr>
          <w:rStyle w:val="Heading1"/>
        </w:rPr>
        <w:t xml:space="preserve"> </w:t>
      </w:r>
      <w:r>
        <w:rPr>
          <w:rStyle w:val="Heading1"/>
        </w:rPr>
        <w:t>BY</w:t>
      </w:r>
      <w:r>
        <w:rPr>
          <w:rStyle w:val="Heading1"/>
        </w:rPr>
        <w:t xml:space="preserve"> </w:t>
      </w:r>
      <w:r>
        <w:rPr>
          <w:rStyle w:val="Heading1"/>
        </w:rPr>
        <w:t>OWNER</w:t>
      </w:r>
      <w:r>
        <w:rPr>
          <w:rStyle w:val="Heading1"/>
        </w:rPr>
        <w:t xml:space="preserve"> </w:t>
      </w:r>
      <w:r>
        <w:rPr>
          <w:rStyle w:val="Heading1"/>
        </w:rPr>
        <w:t>OR</w:t>
      </w:r>
      <w:r>
        <w:rPr>
          <w:rStyle w:val="Heading1"/>
        </w:rPr>
        <w:t xml:space="preserve"> </w:t>
      </w:r>
      <w:r>
        <w:rPr>
          <w:rStyle w:val="Heading1"/>
        </w:rPr>
        <w:t>BY</w:t>
      </w:r>
      <w:r>
        <w:rPr>
          <w:rStyle w:val="Heading1"/>
        </w:rPr>
        <w:t xml:space="preserve"> </w:t>
      </w:r>
      <w:r>
        <w:rPr>
          <w:rStyle w:val="Heading1"/>
        </w:rPr>
        <w:t>SEPARATE</w:t>
      </w:r>
      <w:r>
        <w:rPr>
          <w:rStyle w:val="Heading1"/>
        </w:rPr>
        <w:t xml:space="preserve"> </w:t>
      </w:r>
      <w:r>
        <w:rPr>
          <w:rStyle w:val="Heading1"/>
        </w:rPr>
        <w:t>CONTRACTORS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reserves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award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separate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connection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identical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these,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subrogation.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involved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21.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afford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separate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opportunity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introduction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storage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activities,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connect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coordinate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activities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12.3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reimbursed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incurred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separate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delays,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improperly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activities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incurred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delays,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improperly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activities,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separate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13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CHANGES</w:t>
      </w:r>
      <w:r>
        <w:rPr>
          <w:rStyle w:val="Heading1"/>
        </w:rPr>
        <w:t xml:space="preserve"> </w:t>
      </w:r>
      <w:r>
        <w:rPr>
          <w:rStyle w:val="Heading1"/>
        </w:rPr>
        <w:t>IN</w:t>
      </w:r>
      <w:r>
        <w:rPr>
          <w:rStyle w:val="Heading1"/>
        </w:rPr>
        <w:t xml:space="preserve"> </w:t>
      </w:r>
      <w:r>
        <w:rPr>
          <w:rStyle w:val="Heading1"/>
        </w:rPr>
        <w:t>THE</w:t>
      </w:r>
      <w:r>
        <w:rPr>
          <w:rStyle w:val="Heading1"/>
        </w:rPr>
        <w:t xml:space="preserve"> </w:t>
      </w:r>
      <w:r>
        <w:rPr>
          <w:rStyle w:val="Heading1"/>
        </w:rPr>
        <w:t>WORK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13.1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Modification,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accomplished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invalidating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general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scope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consisting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deletions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revisions,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accordingly.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authorized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signed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signed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13.2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mutual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signed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labor,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overhead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profit,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credit.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total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Directive,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pursuant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Directive.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interim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purposes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certifying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monthly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Directive,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prepare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AgreementBodyText"/>
        </w:rPr>
        <w:t xml:space="preserve"> </w:t>
      </w:r>
      <w:r>
        <w:rPr>
          <w:rStyle w:val="AIAParagraphNumber"/>
        </w:rPr>
        <w:t>13.3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minor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involving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inconsistent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effected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carry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13.4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concealed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unknown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physical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encountered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differ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indicated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ordinarily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found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exist,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equitably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mutually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between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before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disturbed.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14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TIME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14.1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essence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confirms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14.2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authorized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allotted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14.3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“day”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calendar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defined.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14.4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15.4.3.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14.5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delayed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labor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fire,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unusual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deliveries,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abnormal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adverse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weather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anticipatable,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unavoidable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casualties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beyond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control,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justify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delay,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21.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15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PAYMENTS</w:t>
      </w:r>
      <w:r>
        <w:rPr>
          <w:rStyle w:val="Heading1"/>
        </w:rPr>
        <w:t xml:space="preserve"> </w:t>
      </w:r>
      <w:r>
        <w:rPr>
          <w:rStyle w:val="Heading1"/>
        </w:rPr>
        <w:t>AND</w:t>
      </w:r>
      <w:r>
        <w:rPr>
          <w:rStyle w:val="Heading1"/>
        </w:rPr>
        <w:t xml:space="preserve"> </w:t>
      </w:r>
      <w:r>
        <w:rPr>
          <w:rStyle w:val="Heading1"/>
        </w:rPr>
        <w:t>COMPLETION</w:t>
      </w: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15.1</w:t>
      </w:r>
      <w:r>
        <w:rPr>
          <w:rStyle w:val="AIASubheading"/>
        </w:rPr>
        <w:t xml:space="preserve"> </w:t>
      </w:r>
      <w:r>
        <w:rPr>
          <w:rStyle w:val="AIASubheading"/>
        </w:rPr>
        <w:t>APPLICATIONS</w:t>
      </w:r>
      <w:r>
        <w:rPr>
          <w:rStyle w:val="AIASubheading"/>
        </w:rPr>
        <w:t xml:space="preserve"> </w:t>
      </w:r>
      <w:r>
        <w:rPr>
          <w:rStyle w:val="AIASubheading"/>
        </w:rPr>
        <w:t>FOR</w:t>
      </w:r>
      <w:r>
        <w:rPr>
          <w:rStyle w:val="AIASubheading"/>
        </w:rPr>
        <w:t xml:space="preserve"> </w:t>
      </w:r>
      <w:r>
        <w:rPr>
          <w:rStyle w:val="AIASubheading"/>
        </w:rPr>
        <w:t>PAYMENT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15.1.1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Stipulated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Guaranteed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Maximum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before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first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values,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allocating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various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prepared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supported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accuracy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objected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15.1.2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Guaranteed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Maximum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payrolls,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petty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accounts,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invoices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invoices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check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vouchers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attached,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evidence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demonstrate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disbursements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already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already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attributable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plus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(3)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payrolls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15.1.3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delivered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suitably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stored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subsequent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incorporation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advance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stored,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protected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AgreementBodyText"/>
        </w:rPr>
        <w:t xml:space="preserve"> </w:t>
      </w:r>
      <w:r>
        <w:rPr>
          <w:rStyle w:val="AIAParagraphNumber"/>
        </w:rPr>
        <w:t>15.1.4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title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previously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knowledge,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belief,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liens,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security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interests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encumbrances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adverse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interests.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15.2</w:t>
      </w:r>
      <w:r>
        <w:rPr>
          <w:rStyle w:val="AIASubheading"/>
        </w:rPr>
        <w:t xml:space="preserve"> </w:t>
      </w:r>
      <w:r>
        <w:rPr>
          <w:rStyle w:val="AIASubheading"/>
        </w:rPr>
        <w:t>CERTIFICATES</w:t>
      </w:r>
      <w:r>
        <w:rPr>
          <w:rStyle w:val="AIASubheading"/>
        </w:rPr>
        <w:t xml:space="preserve"> </w:t>
      </w:r>
      <w:r>
        <w:rPr>
          <w:rStyle w:val="AIASubheading"/>
        </w:rPr>
        <w:t>FOR</w:t>
      </w:r>
      <w:r>
        <w:rPr>
          <w:rStyle w:val="AIASubheading"/>
        </w:rPr>
        <w:t xml:space="preserve"> </w:t>
      </w:r>
      <w:r>
        <w:rPr>
          <w:rStyle w:val="AIASubheading"/>
        </w:rPr>
        <w:t>PAYMENT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either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withholding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15.2.3.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evaluations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knowledge,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belief,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point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indicated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foregoing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evaluation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subsequent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minor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deviations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qualifications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expressed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certified.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However,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exhaustive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continuous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on-site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check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quantity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means,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techniques,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sequences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procedures,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(3)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reviewed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requisitions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(4)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examination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ascertain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purpose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money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previously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15.2.3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withhold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opinion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cannot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15.2.1.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cannot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revised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also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withhold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subsequently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discovered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evidence,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nullify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previously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opinion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9.2.2,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</w:p>
    <w:p>
      <w:pPr>
        <w:pStyle w:val="AIABodyTextHanging"/>
        <w:wordWrap/>
      </w:pPr>
      <w:r>
        <w:rPr>
          <w:rStyle w:val="AIAParagraphNumber"/>
        </w:rPr>
        <w:t>.1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defective</w:t>
      </w:r>
      <w:r>
        <w:rPr>
          <w:rStyle w:val="AIABodyTextHanging"/>
        </w:rPr>
        <w:t xml:space="preserve"> </w:t>
      </w:r>
      <w:r>
        <w:rPr>
          <w:rStyle w:val="AIABodyTextHanging"/>
        </w:rPr>
        <w:t>Work</w:t>
      </w:r>
      <w:r>
        <w:rPr>
          <w:rStyle w:val="AIABodyTextHanging"/>
        </w:rPr>
        <w:t xml:space="preserve"> </w:t>
      </w:r>
      <w:r>
        <w:rPr>
          <w:rStyle w:val="AIABodyTextHanging"/>
        </w:rPr>
        <w:t>not</w:t>
      </w:r>
      <w:r>
        <w:rPr>
          <w:rStyle w:val="AIABodyTextHanging"/>
        </w:rPr>
        <w:t xml:space="preserve"> </w:t>
      </w:r>
      <w:r>
        <w:rPr>
          <w:rStyle w:val="AIABodyTextHanging"/>
        </w:rPr>
        <w:t>remedied;</w:t>
      </w:r>
    </w:p>
    <w:p>
      <w:pPr>
        <w:pStyle w:val="AIABodyTextHanging"/>
        <w:wordWrap/>
      </w:pPr>
      <w:r>
        <w:rPr>
          <w:rStyle w:val="AIAParagraphNumber"/>
        </w:rPr>
        <w:t>.2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third</w:t>
      </w:r>
      <w:r>
        <w:rPr>
          <w:rStyle w:val="AIABodyTextHanging"/>
        </w:rPr>
        <w:t xml:space="preserve"> </w:t>
      </w:r>
      <w:r>
        <w:rPr>
          <w:rStyle w:val="AIABodyTextHanging"/>
        </w:rPr>
        <w:t>party</w:t>
      </w:r>
      <w:r>
        <w:rPr>
          <w:rStyle w:val="AIABodyTextHanging"/>
        </w:rPr>
        <w:t xml:space="preserve"> </w:t>
      </w:r>
      <w:r>
        <w:rPr>
          <w:rStyle w:val="AIABodyTextHanging"/>
        </w:rPr>
        <w:t>claims</w:t>
      </w:r>
      <w:r>
        <w:rPr>
          <w:rStyle w:val="AIABodyTextHanging"/>
        </w:rPr>
        <w:t xml:space="preserve"> </w:t>
      </w:r>
      <w:r>
        <w:rPr>
          <w:rStyle w:val="AIABodyTextHanging"/>
        </w:rPr>
        <w:t>filed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reasonable</w:t>
      </w:r>
      <w:r>
        <w:rPr>
          <w:rStyle w:val="AIABodyTextHanging"/>
        </w:rPr>
        <w:t xml:space="preserve"> </w:t>
      </w:r>
      <w:r>
        <w:rPr>
          <w:rStyle w:val="AIABodyTextHanging"/>
        </w:rPr>
        <w:t>evidence</w:t>
      </w:r>
      <w:r>
        <w:rPr>
          <w:rStyle w:val="AIABodyTextHanging"/>
        </w:rPr>
        <w:t xml:space="preserve"> </w:t>
      </w:r>
      <w:r>
        <w:rPr>
          <w:rStyle w:val="AIABodyTextHanging"/>
        </w:rPr>
        <w:t>indicating</w:t>
      </w:r>
      <w:r>
        <w:rPr>
          <w:rStyle w:val="AIABodyTextHanging"/>
        </w:rPr>
        <w:t xml:space="preserve"> </w:t>
      </w:r>
      <w:r>
        <w:rPr>
          <w:rStyle w:val="AIABodyTextHanging"/>
        </w:rPr>
        <w:t>probable</w:t>
      </w:r>
      <w:r>
        <w:rPr>
          <w:rStyle w:val="AIABodyTextHanging"/>
        </w:rPr>
        <w:t xml:space="preserve"> </w:t>
      </w:r>
      <w:r>
        <w:rPr>
          <w:rStyle w:val="AIABodyTextHanging"/>
        </w:rPr>
        <w:t>filing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such</w:t>
      </w:r>
      <w:r>
        <w:rPr>
          <w:rStyle w:val="AIABodyTextHanging"/>
        </w:rPr>
        <w:t xml:space="preserve"> </w:t>
      </w:r>
      <w:r>
        <w:rPr>
          <w:rStyle w:val="AIABodyTextHanging"/>
        </w:rPr>
        <w:t>claims</w:t>
      </w:r>
      <w:r>
        <w:rPr>
          <w:rStyle w:val="AIABodyTextHanging"/>
        </w:rPr>
        <w:t xml:space="preserve"> </w:t>
      </w:r>
      <w:r>
        <w:rPr>
          <w:rStyle w:val="AIABodyTextHanging"/>
        </w:rPr>
        <w:t>unless</w:t>
      </w:r>
      <w:r>
        <w:rPr>
          <w:rStyle w:val="AIABodyTextHanging"/>
        </w:rPr>
        <w:t xml:space="preserve"> </w:t>
      </w:r>
      <w:r>
        <w:rPr>
          <w:rStyle w:val="AIABodyTextHanging"/>
        </w:rPr>
        <w:t>security</w:t>
      </w:r>
      <w:r>
        <w:rPr>
          <w:rStyle w:val="AIABodyTextHanging"/>
        </w:rPr>
        <w:t xml:space="preserve"> </w:t>
      </w:r>
      <w:r>
        <w:rPr>
          <w:rStyle w:val="AIABodyTextHanging"/>
        </w:rPr>
        <w:t>acceptable</w:t>
      </w:r>
      <w:r>
        <w:rPr>
          <w:rStyle w:val="AIABodyTextHanging"/>
        </w:rPr>
        <w:t xml:space="preserve"> </w:t>
      </w:r>
      <w:r>
        <w:rPr>
          <w:rStyle w:val="AIABodyTextHanging"/>
        </w:rPr>
        <w:t>to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Owner</w:t>
      </w:r>
      <w:r>
        <w:rPr>
          <w:rStyle w:val="AIABodyTextHanging"/>
        </w:rPr>
        <w:t xml:space="preserve"> </w:t>
      </w:r>
      <w:r>
        <w:rPr>
          <w:rStyle w:val="AIABodyTextHanging"/>
        </w:rPr>
        <w:t>is</w:t>
      </w:r>
      <w:r>
        <w:rPr>
          <w:rStyle w:val="AIABodyTextHanging"/>
        </w:rPr>
        <w:t xml:space="preserve"> </w:t>
      </w:r>
      <w:r>
        <w:rPr>
          <w:rStyle w:val="AIABodyTextHanging"/>
        </w:rPr>
        <w:t>provided</w:t>
      </w:r>
      <w:r>
        <w:rPr>
          <w:rStyle w:val="AIABodyTextHanging"/>
        </w:rPr>
        <w:t xml:space="preserve"> </w:t>
      </w:r>
      <w:r>
        <w:rPr>
          <w:rStyle w:val="AIABodyTextHanging"/>
        </w:rPr>
        <w:t>by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Contractor;</w:t>
      </w:r>
    </w:p>
    <w:p>
      <w:pPr>
        <w:pStyle w:val="AIABodyTextHanging"/>
        <w:wordWrap/>
      </w:pPr>
      <w:r>
        <w:rPr>
          <w:rStyle w:val="AIAParagraphNumber"/>
        </w:rPr>
        <w:t>.3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failure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Contractor</w:t>
      </w:r>
      <w:r>
        <w:rPr>
          <w:rStyle w:val="AIABodyTextHanging"/>
        </w:rPr>
        <w:t xml:space="preserve"> </w:t>
      </w:r>
      <w:r>
        <w:rPr>
          <w:rStyle w:val="AIABodyTextHanging"/>
        </w:rPr>
        <w:t>to</w:t>
      </w:r>
      <w:r>
        <w:rPr>
          <w:rStyle w:val="AIABodyTextHanging"/>
        </w:rPr>
        <w:t xml:space="preserve"> </w:t>
      </w:r>
      <w:r>
        <w:rPr>
          <w:rStyle w:val="AIABodyTextHanging"/>
        </w:rPr>
        <w:t>make</w:t>
      </w:r>
      <w:r>
        <w:rPr>
          <w:rStyle w:val="AIABodyTextHanging"/>
        </w:rPr>
        <w:t xml:space="preserve"> </w:t>
      </w:r>
      <w:r>
        <w:rPr>
          <w:rStyle w:val="AIABodyTextHanging"/>
        </w:rPr>
        <w:t>payments</w:t>
      </w:r>
      <w:r>
        <w:rPr>
          <w:rStyle w:val="AIABodyTextHanging"/>
        </w:rPr>
        <w:t xml:space="preserve"> </w:t>
      </w:r>
      <w:r>
        <w:rPr>
          <w:rStyle w:val="AIABodyTextHanging"/>
        </w:rPr>
        <w:t>properly</w:t>
      </w:r>
      <w:r>
        <w:rPr>
          <w:rStyle w:val="AIABodyTextHanging"/>
        </w:rPr>
        <w:t xml:space="preserve"> </w:t>
      </w:r>
      <w:r>
        <w:rPr>
          <w:rStyle w:val="AIABodyTextHanging"/>
        </w:rPr>
        <w:t>to</w:t>
      </w:r>
      <w:r>
        <w:rPr>
          <w:rStyle w:val="AIABodyTextHanging"/>
        </w:rPr>
        <w:t xml:space="preserve"> </w:t>
      </w:r>
      <w:r>
        <w:rPr>
          <w:rStyle w:val="AIABodyTextHanging"/>
        </w:rPr>
        <w:t>Subcontractors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for</w:t>
      </w:r>
      <w:r>
        <w:rPr>
          <w:rStyle w:val="AIABodyTextHanging"/>
        </w:rPr>
        <w:t xml:space="preserve"> </w:t>
      </w:r>
      <w:r>
        <w:rPr>
          <w:rStyle w:val="AIABodyTextHanging"/>
        </w:rPr>
        <w:t>labor,</w:t>
      </w:r>
      <w:r>
        <w:rPr>
          <w:rStyle w:val="AIABodyTextHanging"/>
        </w:rPr>
        <w:t xml:space="preserve"> </w:t>
      </w:r>
      <w:r>
        <w:rPr>
          <w:rStyle w:val="AIABodyTextHanging"/>
        </w:rPr>
        <w:t>materials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equipment;</w:t>
      </w:r>
    </w:p>
    <w:p>
      <w:pPr>
        <w:pStyle w:val="AIABodyTextHanging"/>
        <w:wordWrap/>
      </w:pPr>
      <w:r>
        <w:rPr>
          <w:rStyle w:val="AIAParagraphNumber"/>
        </w:rPr>
        <w:t>.4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reasonable</w:t>
      </w:r>
      <w:r>
        <w:rPr>
          <w:rStyle w:val="AIABodyTextHanging"/>
        </w:rPr>
        <w:t xml:space="preserve"> </w:t>
      </w:r>
      <w:r>
        <w:rPr>
          <w:rStyle w:val="AIABodyTextHanging"/>
        </w:rPr>
        <w:t>evidence</w:t>
      </w:r>
      <w:r>
        <w:rPr>
          <w:rStyle w:val="AIABodyTextHanging"/>
        </w:rPr>
        <w:t xml:space="preserve"> </w:t>
      </w:r>
      <w:r>
        <w:rPr>
          <w:rStyle w:val="AIABodyTextHanging"/>
        </w:rPr>
        <w:t>that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Work</w:t>
      </w:r>
      <w:r>
        <w:rPr>
          <w:rStyle w:val="AIABodyTextHanging"/>
        </w:rPr>
        <w:t xml:space="preserve"> </w:t>
      </w:r>
      <w:r>
        <w:rPr>
          <w:rStyle w:val="AIABodyTextHanging"/>
        </w:rPr>
        <w:t>cannot</w:t>
      </w:r>
      <w:r>
        <w:rPr>
          <w:rStyle w:val="AIABodyTextHanging"/>
        </w:rPr>
        <w:t xml:space="preserve"> </w:t>
      </w:r>
      <w:r>
        <w:rPr>
          <w:rStyle w:val="AIABodyTextHanging"/>
        </w:rPr>
        <w:t>be</w:t>
      </w:r>
      <w:r>
        <w:rPr>
          <w:rStyle w:val="AIABodyTextHanging"/>
        </w:rPr>
        <w:t xml:space="preserve"> </w:t>
      </w:r>
      <w:r>
        <w:rPr>
          <w:rStyle w:val="AIABodyTextHanging"/>
        </w:rPr>
        <w:t>completed</w:t>
      </w:r>
      <w:r>
        <w:rPr>
          <w:rStyle w:val="AIABodyTextHanging"/>
        </w:rPr>
        <w:t xml:space="preserve"> </w:t>
      </w:r>
      <w:r>
        <w:rPr>
          <w:rStyle w:val="AIABodyTextHanging"/>
        </w:rPr>
        <w:t>for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unpaid</w:t>
      </w:r>
      <w:r>
        <w:rPr>
          <w:rStyle w:val="AIABodyTextHanging"/>
        </w:rPr>
        <w:t xml:space="preserve"> </w:t>
      </w:r>
      <w:r>
        <w:rPr>
          <w:rStyle w:val="AIABodyTextHanging"/>
        </w:rPr>
        <w:t>balance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</w:t>
      </w:r>
      <w:r>
        <w:rPr>
          <w:rStyle w:val="AIABodyTextHanging"/>
        </w:rPr>
        <w:t xml:space="preserve"> </w:t>
      </w:r>
      <w:r>
        <w:rPr>
          <w:rStyle w:val="AIABodyTextHanging"/>
        </w:rPr>
        <w:t>Sum;</w:t>
      </w:r>
    </w:p>
    <w:p>
      <w:pPr>
        <w:pStyle w:val="AIABodyTextHanging"/>
        <w:wordWrap/>
      </w:pPr>
      <w:r>
        <w:rPr>
          <w:rStyle w:val="AIAParagraphNumber"/>
        </w:rPr>
        <w:t>.5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damage</w:t>
      </w:r>
      <w:r>
        <w:rPr>
          <w:rStyle w:val="AIABodyTextHanging"/>
        </w:rPr>
        <w:t xml:space="preserve"> </w:t>
      </w:r>
      <w:r>
        <w:rPr>
          <w:rStyle w:val="AIABodyTextHanging"/>
        </w:rPr>
        <w:t>to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Owner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a</w:t>
      </w:r>
      <w:r>
        <w:rPr>
          <w:rStyle w:val="AIABodyTextHanging"/>
        </w:rPr>
        <w:t xml:space="preserve"> </w:t>
      </w:r>
      <w:r>
        <w:rPr>
          <w:rStyle w:val="AIABodyTextHanging"/>
        </w:rPr>
        <w:t>separate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contractor;</w:t>
      </w:r>
    </w:p>
    <w:p>
      <w:pPr>
        <w:pStyle w:val="AIABodyTextHanging"/>
        <w:wordWrap/>
      </w:pPr>
      <w:r>
        <w:rPr>
          <w:rStyle w:val="AIAParagraphNumber"/>
        </w:rPr>
        <w:t>.6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reasonable</w:t>
      </w:r>
      <w:r>
        <w:rPr>
          <w:rStyle w:val="AIABodyTextHanging"/>
        </w:rPr>
        <w:t xml:space="preserve"> </w:t>
      </w:r>
      <w:r>
        <w:rPr>
          <w:rStyle w:val="AIABodyTextHanging"/>
        </w:rPr>
        <w:t>evidence</w:t>
      </w:r>
      <w:r>
        <w:rPr>
          <w:rStyle w:val="AIABodyTextHanging"/>
        </w:rPr>
        <w:t xml:space="preserve"> </w:t>
      </w:r>
      <w:r>
        <w:rPr>
          <w:rStyle w:val="AIABodyTextHanging"/>
        </w:rPr>
        <w:t>that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Work</w:t>
      </w:r>
      <w:r>
        <w:rPr>
          <w:rStyle w:val="AIABodyTextHanging"/>
        </w:rPr>
        <w:t xml:space="preserve"> </w:t>
      </w:r>
      <w:r>
        <w:rPr>
          <w:rStyle w:val="AIABodyTextHanging"/>
        </w:rPr>
        <w:t>will</w:t>
      </w:r>
      <w:r>
        <w:rPr>
          <w:rStyle w:val="AIABodyTextHanging"/>
        </w:rPr>
        <w:t xml:space="preserve"> </w:t>
      </w:r>
      <w:r>
        <w:rPr>
          <w:rStyle w:val="AIABodyTextHanging"/>
        </w:rPr>
        <w:t>not</w:t>
      </w:r>
      <w:r>
        <w:rPr>
          <w:rStyle w:val="AIABodyTextHanging"/>
        </w:rPr>
        <w:t xml:space="preserve"> </w:t>
      </w:r>
      <w:r>
        <w:rPr>
          <w:rStyle w:val="AIABodyTextHanging"/>
        </w:rPr>
        <w:t>be</w:t>
      </w:r>
      <w:r>
        <w:rPr>
          <w:rStyle w:val="AIABodyTextHanging"/>
        </w:rPr>
        <w:t xml:space="preserve"> </w:t>
      </w:r>
      <w:r>
        <w:rPr>
          <w:rStyle w:val="AIABodyTextHanging"/>
        </w:rPr>
        <w:t>completed</w:t>
      </w:r>
      <w:r>
        <w:rPr>
          <w:rStyle w:val="AIABodyTextHanging"/>
        </w:rPr>
        <w:t xml:space="preserve"> </w:t>
      </w:r>
      <w:r>
        <w:rPr>
          <w:rStyle w:val="AIABodyTextHanging"/>
        </w:rPr>
        <w:t>within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</w:t>
      </w:r>
      <w:r>
        <w:rPr>
          <w:rStyle w:val="AIABodyTextHanging"/>
        </w:rPr>
        <w:t xml:space="preserve"> </w:t>
      </w:r>
      <w:r>
        <w:rPr>
          <w:rStyle w:val="AIABodyTextHanging"/>
        </w:rPr>
        <w:t>Time</w:t>
      </w:r>
      <w:r>
        <w:rPr>
          <w:rStyle w:val="AIABodyTextHanging"/>
        </w:rPr>
        <w:t xml:space="preserve"> </w:t>
      </w:r>
      <w:r>
        <w:rPr>
          <w:rStyle w:val="AIABodyTextHanging"/>
        </w:rPr>
        <w:t>and</w:t>
      </w:r>
      <w:r>
        <w:rPr>
          <w:rStyle w:val="AIABodyTextHanging"/>
        </w:rPr>
        <w:t xml:space="preserve"> </w:t>
      </w:r>
      <w:r>
        <w:rPr>
          <w:rStyle w:val="AIABodyTextHanging"/>
        </w:rPr>
        <w:t>that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unpaid</w:t>
      </w:r>
      <w:r>
        <w:rPr>
          <w:rStyle w:val="AIABodyTextHanging"/>
        </w:rPr>
        <w:t xml:space="preserve"> </w:t>
      </w:r>
      <w:r>
        <w:rPr>
          <w:rStyle w:val="AIABodyTextHanging"/>
        </w:rPr>
        <w:t>balance</w:t>
      </w:r>
      <w:r>
        <w:rPr>
          <w:rStyle w:val="AIABodyTextHanging"/>
        </w:rPr>
        <w:t xml:space="preserve"> </w:t>
      </w:r>
      <w:r>
        <w:rPr>
          <w:rStyle w:val="AIABodyTextHanging"/>
        </w:rPr>
        <w:t>would</w:t>
      </w:r>
      <w:r>
        <w:rPr>
          <w:rStyle w:val="AIABodyTextHanging"/>
        </w:rPr>
        <w:t xml:space="preserve"> </w:t>
      </w:r>
      <w:r>
        <w:rPr>
          <w:rStyle w:val="AIABodyTextHanging"/>
        </w:rPr>
        <w:t>not</w:t>
      </w:r>
      <w:r>
        <w:rPr>
          <w:rStyle w:val="AIABodyTextHanging"/>
        </w:rPr>
        <w:t xml:space="preserve"> </w:t>
      </w:r>
      <w:r>
        <w:rPr>
          <w:rStyle w:val="AIABodyTextHanging"/>
        </w:rPr>
        <w:t>be</w:t>
      </w:r>
      <w:r>
        <w:rPr>
          <w:rStyle w:val="AIABodyTextHanging"/>
        </w:rPr>
        <w:t xml:space="preserve"> </w:t>
      </w:r>
      <w:r>
        <w:rPr>
          <w:rStyle w:val="AIABodyTextHanging"/>
        </w:rPr>
        <w:t>adequate</w:t>
      </w:r>
      <w:r>
        <w:rPr>
          <w:rStyle w:val="AIABodyTextHanging"/>
        </w:rPr>
        <w:t xml:space="preserve"> </w:t>
      </w:r>
      <w:r>
        <w:rPr>
          <w:rStyle w:val="AIABodyTextHanging"/>
        </w:rPr>
        <w:t>to</w:t>
      </w:r>
      <w:r>
        <w:rPr>
          <w:rStyle w:val="AIABodyTextHanging"/>
        </w:rPr>
        <w:t xml:space="preserve"> </w:t>
      </w:r>
      <w:r>
        <w:rPr>
          <w:rStyle w:val="AIABodyTextHanging"/>
        </w:rPr>
        <w:t>cover</w:t>
      </w:r>
      <w:r>
        <w:rPr>
          <w:rStyle w:val="AIABodyTextHanging"/>
        </w:rPr>
        <w:t xml:space="preserve"> </w:t>
      </w:r>
      <w:r>
        <w:rPr>
          <w:rStyle w:val="AIABodyTextHanging"/>
        </w:rPr>
        <w:t>actual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liquidated</w:t>
      </w:r>
      <w:r>
        <w:rPr>
          <w:rStyle w:val="AIABodyTextHanging"/>
        </w:rPr>
        <w:t xml:space="preserve"> </w:t>
      </w:r>
      <w:r>
        <w:rPr>
          <w:rStyle w:val="AIABodyTextHanging"/>
        </w:rPr>
        <w:t>damages</w:t>
      </w:r>
      <w:r>
        <w:rPr>
          <w:rStyle w:val="AIABodyTextHanging"/>
        </w:rPr>
        <w:t xml:space="preserve"> </w:t>
      </w:r>
      <w:r>
        <w:rPr>
          <w:rStyle w:val="AIABodyTextHanging"/>
        </w:rPr>
        <w:t>for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anticipated</w:t>
      </w:r>
      <w:r>
        <w:rPr>
          <w:rStyle w:val="AIABodyTextHanging"/>
        </w:rPr>
        <w:t xml:space="preserve"> </w:t>
      </w:r>
      <w:r>
        <w:rPr>
          <w:rStyle w:val="AIABodyTextHanging"/>
        </w:rPr>
        <w:t>delay;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</w:p>
    <w:p>
      <w:pPr>
        <w:pStyle w:val="AIABodyTextHanging"/>
        <w:wordWrap/>
      </w:pPr>
      <w:r>
        <w:rPr>
          <w:rStyle w:val="AIAParagraphNumber"/>
        </w:rPr>
        <w:t>.7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repeated</w:t>
      </w:r>
      <w:r>
        <w:rPr>
          <w:rStyle w:val="AIABodyTextHanging"/>
        </w:rPr>
        <w:t xml:space="preserve"> </w:t>
      </w:r>
      <w:r>
        <w:rPr>
          <w:rStyle w:val="AIABodyTextHanging"/>
        </w:rPr>
        <w:t>failure</w:t>
      </w:r>
      <w:r>
        <w:rPr>
          <w:rStyle w:val="AIABodyTextHanging"/>
        </w:rPr>
        <w:t xml:space="preserve"> </w:t>
      </w:r>
      <w:r>
        <w:rPr>
          <w:rStyle w:val="AIABodyTextHanging"/>
        </w:rPr>
        <w:t>to</w:t>
      </w:r>
      <w:r>
        <w:rPr>
          <w:rStyle w:val="AIABodyTextHanging"/>
        </w:rPr>
        <w:t xml:space="preserve"> </w:t>
      </w:r>
      <w:r>
        <w:rPr>
          <w:rStyle w:val="AIABodyTextHanging"/>
        </w:rPr>
        <w:t>carry</w:t>
      </w:r>
      <w:r>
        <w:rPr>
          <w:rStyle w:val="AIABodyTextHanging"/>
        </w:rPr>
        <w:t xml:space="preserve"> </w:t>
      </w:r>
      <w:r>
        <w:rPr>
          <w:rStyle w:val="AIABodyTextHanging"/>
        </w:rPr>
        <w:t>out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Work</w:t>
      </w:r>
      <w:r>
        <w:rPr>
          <w:rStyle w:val="AIABodyTextHanging"/>
        </w:rPr>
        <w:t xml:space="preserve"> </w:t>
      </w:r>
      <w:r>
        <w:rPr>
          <w:rStyle w:val="AIABodyTextHanging"/>
        </w:rPr>
        <w:t>in</w:t>
      </w:r>
      <w:r>
        <w:rPr>
          <w:rStyle w:val="AIABodyTextHanging"/>
        </w:rPr>
        <w:t xml:space="preserve"> </w:t>
      </w:r>
      <w:r>
        <w:rPr>
          <w:rStyle w:val="AIABodyTextHanging"/>
        </w:rPr>
        <w:t>accordance</w:t>
      </w:r>
      <w:r>
        <w:rPr>
          <w:rStyle w:val="AIABodyTextHanging"/>
        </w:rPr>
        <w:t xml:space="preserve"> </w:t>
      </w:r>
      <w:r>
        <w:rPr>
          <w:rStyle w:val="AIABodyTextHanging"/>
        </w:rPr>
        <w:t>with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</w:t>
      </w:r>
      <w:r>
        <w:rPr>
          <w:rStyle w:val="AIABodyTextHanging"/>
        </w:rPr>
        <w:t xml:space="preserve"> </w:t>
      </w:r>
      <w:r>
        <w:rPr>
          <w:rStyle w:val="AIABodyTextHanging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15.2.4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above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withholding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removed,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previously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withheld.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15.3</w:t>
      </w:r>
      <w:r>
        <w:rPr>
          <w:rStyle w:val="AIASubheading"/>
        </w:rPr>
        <w:t xml:space="preserve"> </w:t>
      </w:r>
      <w:r>
        <w:rPr>
          <w:rStyle w:val="AIASubheading"/>
        </w:rPr>
        <w:t>PROGRESS</w:t>
      </w:r>
      <w:r>
        <w:rPr>
          <w:rStyle w:val="AIASubheading"/>
        </w:rPr>
        <w:t xml:space="preserve"> </w:t>
      </w:r>
      <w:r>
        <w:rPr>
          <w:rStyle w:val="AIASubheading"/>
        </w:rPr>
        <w:t>PAYMENTS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15.3.1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entitled,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reflecting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percentages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actually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retained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manner.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15.3.2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Neither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money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15.3.3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occupancy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15.4</w:t>
      </w:r>
      <w:r>
        <w:rPr>
          <w:rStyle w:val="AIASubheading"/>
        </w:rPr>
        <w:t xml:space="preserve"> </w:t>
      </w:r>
      <w:r>
        <w:rPr>
          <w:rStyle w:val="AIASubheading"/>
        </w:rPr>
        <w:t>SUBSTANTIAL</w:t>
      </w:r>
      <w:r>
        <w:rPr>
          <w:rStyle w:val="AIASubheading"/>
        </w:rPr>
        <w:t xml:space="preserve"> </w:t>
      </w:r>
      <w:r>
        <w:rPr>
          <w:rStyle w:val="AIASubheading"/>
        </w:rPr>
        <w:t>COMPLETION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15.4.1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sufficiently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occupy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utilize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intended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use.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15.4.2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considers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separately,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prepare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comprehensive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items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Failure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15.4.3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list,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establish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establish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security,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maintenance,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heat,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utilities,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fix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items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accompanying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15.4.4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submitted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responsibilities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assigned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surety,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retainage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applying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incomplete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15.5</w:t>
      </w:r>
      <w:r>
        <w:rPr>
          <w:rStyle w:val="AIASubheading"/>
        </w:rPr>
        <w:t xml:space="preserve"> </w:t>
      </w:r>
      <w:r>
        <w:rPr>
          <w:rStyle w:val="AIASubheading"/>
        </w:rPr>
        <w:t>FINAL</w:t>
      </w:r>
      <w:r>
        <w:rPr>
          <w:rStyle w:val="AIASubheading"/>
        </w:rPr>
        <w:t xml:space="preserve"> </w:t>
      </w:r>
      <w:r>
        <w:rPr>
          <w:rStyle w:val="AIASubheading"/>
        </w:rPr>
        <w:t>COMPLETION</w:t>
      </w:r>
      <w:r>
        <w:rPr>
          <w:rStyle w:val="AIASubheading"/>
        </w:rPr>
        <w:t xml:space="preserve"> </w:t>
      </w:r>
      <w:r>
        <w:rPr>
          <w:rStyle w:val="AIASubheading"/>
        </w:rPr>
        <w:t>AND</w:t>
      </w:r>
      <w:r>
        <w:rPr>
          <w:rStyle w:val="AIASubheading"/>
        </w:rPr>
        <w:t xml:space="preserve"> </w:t>
      </w:r>
      <w:r>
        <w:rPr>
          <w:rStyle w:val="AIASubheading"/>
        </w:rPr>
        <w:t>FINAL</w:t>
      </w:r>
      <w:r>
        <w:rPr>
          <w:rStyle w:val="AIASubheading"/>
        </w:rPr>
        <w:t xml:space="preserve"> </w:t>
      </w:r>
      <w:r>
        <w:rPr>
          <w:rStyle w:val="AIASubheading"/>
        </w:rPr>
        <w:t>PAYMENT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15.5.1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ready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issue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knowledge,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information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belief,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on-site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visits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balance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found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payable.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representation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15.5.2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precedent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fulfilled.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15.5.2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become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delivered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release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liens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labor,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could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filed,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satisfactory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lien.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remains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unsatisfied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refund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money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compelled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discharging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lien,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attorneys’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15.5.3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</w:p>
    <w:p>
      <w:pPr>
        <w:pStyle w:val="AIABodyTextHanging"/>
        <w:wordWrap/>
      </w:pPr>
      <w:r>
        <w:rPr>
          <w:rStyle w:val="AIAParagraphNumber"/>
        </w:rPr>
        <w:t>.1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liens,</w:t>
      </w:r>
      <w:r>
        <w:rPr>
          <w:rStyle w:val="AIABodyTextHanging"/>
        </w:rPr>
        <w:t xml:space="preserve"> </w:t>
      </w:r>
      <w:r>
        <w:rPr>
          <w:rStyle w:val="AIABodyTextHanging"/>
        </w:rPr>
        <w:t>claims,</w:t>
      </w:r>
      <w:r>
        <w:rPr>
          <w:rStyle w:val="AIABodyTextHanging"/>
        </w:rPr>
        <w:t xml:space="preserve"> </w:t>
      </w:r>
      <w:r>
        <w:rPr>
          <w:rStyle w:val="AIABodyTextHanging"/>
        </w:rPr>
        <w:t>security</w:t>
      </w:r>
      <w:r>
        <w:rPr>
          <w:rStyle w:val="AIABodyTextHanging"/>
        </w:rPr>
        <w:t xml:space="preserve"> </w:t>
      </w:r>
      <w:r>
        <w:rPr>
          <w:rStyle w:val="AIABodyTextHanging"/>
        </w:rPr>
        <w:t>interests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encumbrances</w:t>
      </w:r>
      <w:r>
        <w:rPr>
          <w:rStyle w:val="AIABodyTextHanging"/>
        </w:rPr>
        <w:t xml:space="preserve"> </w:t>
      </w:r>
      <w:r>
        <w:rPr>
          <w:rStyle w:val="AIABodyTextHanging"/>
        </w:rPr>
        <w:t>arising</w:t>
      </w:r>
      <w:r>
        <w:rPr>
          <w:rStyle w:val="AIABodyTextHanging"/>
        </w:rPr>
        <w:t xml:space="preserve"> </w:t>
      </w:r>
      <w:r>
        <w:rPr>
          <w:rStyle w:val="AIABodyTextHanging"/>
        </w:rPr>
        <w:t>out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</w:t>
      </w:r>
      <w:r>
        <w:rPr>
          <w:rStyle w:val="AIABodyTextHanging"/>
        </w:rPr>
        <w:t xml:space="preserve"> </w:t>
      </w:r>
      <w:r>
        <w:rPr>
          <w:rStyle w:val="AIABodyTextHanging"/>
        </w:rPr>
        <w:t>and</w:t>
      </w:r>
      <w:r>
        <w:rPr>
          <w:rStyle w:val="AIABodyTextHanging"/>
        </w:rPr>
        <w:t xml:space="preserve"> </w:t>
      </w:r>
      <w:r>
        <w:rPr>
          <w:rStyle w:val="AIABodyTextHanging"/>
        </w:rPr>
        <w:t>unsettled;</w:t>
      </w:r>
    </w:p>
    <w:p>
      <w:pPr>
        <w:pStyle w:val="AIABodyTextHanging"/>
        <w:wordWrap/>
      </w:pPr>
      <w:r>
        <w:rPr>
          <w:rStyle w:val="AIAParagraphNumber"/>
        </w:rPr>
        <w:t>.2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failure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Work</w:t>
      </w:r>
      <w:r>
        <w:rPr>
          <w:rStyle w:val="AIABodyTextHanging"/>
        </w:rPr>
        <w:t xml:space="preserve"> </w:t>
      </w:r>
      <w:r>
        <w:rPr>
          <w:rStyle w:val="AIABodyTextHanging"/>
        </w:rPr>
        <w:t>to</w:t>
      </w:r>
      <w:r>
        <w:rPr>
          <w:rStyle w:val="AIABodyTextHanging"/>
        </w:rPr>
        <w:t xml:space="preserve"> </w:t>
      </w:r>
      <w:r>
        <w:rPr>
          <w:rStyle w:val="AIABodyTextHanging"/>
        </w:rPr>
        <w:t>comply</w:t>
      </w:r>
      <w:r>
        <w:rPr>
          <w:rStyle w:val="AIABodyTextHanging"/>
        </w:rPr>
        <w:t xml:space="preserve"> </w:t>
      </w:r>
      <w:r>
        <w:rPr>
          <w:rStyle w:val="AIABodyTextHanging"/>
        </w:rPr>
        <w:t>with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requirements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</w:t>
      </w:r>
      <w:r>
        <w:rPr>
          <w:rStyle w:val="AIABodyTextHanging"/>
        </w:rPr>
        <w:t xml:space="preserve"> </w:t>
      </w:r>
      <w:r>
        <w:rPr>
          <w:rStyle w:val="AIABodyTextHanging"/>
        </w:rPr>
        <w:t>Documents;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</w:p>
    <w:p>
      <w:pPr>
        <w:pStyle w:val="AIABodyTextHanging"/>
        <w:wordWrap/>
      </w:pPr>
      <w:r>
        <w:rPr>
          <w:rStyle w:val="AIAParagraphNumber"/>
        </w:rPr>
        <w:t>.3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terms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special</w:t>
      </w:r>
      <w:r>
        <w:rPr>
          <w:rStyle w:val="AIABodyTextHanging"/>
        </w:rPr>
        <w:t xml:space="preserve"> </w:t>
      </w:r>
      <w:r>
        <w:rPr>
          <w:rStyle w:val="AIABodyTextHanging"/>
        </w:rPr>
        <w:t>warranties</w:t>
      </w:r>
      <w:r>
        <w:rPr>
          <w:rStyle w:val="AIABodyTextHanging"/>
        </w:rPr>
        <w:t xml:space="preserve"> </w:t>
      </w:r>
      <w:r>
        <w:rPr>
          <w:rStyle w:val="AIABodyTextHanging"/>
        </w:rPr>
        <w:t>required</w:t>
      </w:r>
      <w:r>
        <w:rPr>
          <w:rStyle w:val="AIABodyTextHanging"/>
        </w:rPr>
        <w:t xml:space="preserve"> </w:t>
      </w:r>
      <w:r>
        <w:rPr>
          <w:rStyle w:val="AIABodyTextHanging"/>
        </w:rPr>
        <w:t>by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</w:t>
      </w:r>
      <w:r>
        <w:rPr>
          <w:rStyle w:val="AIABodyTextHanging"/>
        </w:rPr>
        <w:t xml:space="preserve"> </w:t>
      </w:r>
      <w:r>
        <w:rPr>
          <w:rStyle w:val="AIABodyTextHanging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15.5.4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previously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identified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unsettled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16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PROTECTION</w:t>
      </w:r>
      <w:r>
        <w:rPr>
          <w:rStyle w:val="Heading1"/>
        </w:rPr>
        <w:t xml:space="preserve"> </w:t>
      </w:r>
      <w:r>
        <w:rPr>
          <w:rStyle w:val="Heading1"/>
        </w:rPr>
        <w:t>OF</w:t>
      </w:r>
      <w:r>
        <w:rPr>
          <w:rStyle w:val="Heading1"/>
        </w:rPr>
        <w:t xml:space="preserve"> </w:t>
      </w:r>
      <w:r>
        <w:rPr>
          <w:rStyle w:val="Heading1"/>
        </w:rPr>
        <w:t>PERSONS</w:t>
      </w:r>
      <w:r>
        <w:rPr>
          <w:rStyle w:val="Heading1"/>
        </w:rPr>
        <w:t xml:space="preserve"> </w:t>
      </w:r>
      <w:r>
        <w:rPr>
          <w:rStyle w:val="Heading1"/>
        </w:rPr>
        <w:t>AND</w:t>
      </w:r>
      <w:r>
        <w:rPr>
          <w:rStyle w:val="Heading1"/>
        </w:rPr>
        <w:t xml:space="preserve"> </w:t>
      </w:r>
      <w:r>
        <w:rPr>
          <w:rStyle w:val="Heading1"/>
        </w:rPr>
        <w:t>PROPERTY</w:t>
      </w: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16.1</w:t>
      </w:r>
      <w:r>
        <w:rPr>
          <w:rStyle w:val="AIASubheading"/>
        </w:rPr>
        <w:t xml:space="preserve"> </w:t>
      </w:r>
      <w:r>
        <w:rPr>
          <w:rStyle w:val="AIASubheading"/>
        </w:rPr>
        <w:t>SAFETY</w:t>
      </w:r>
      <w:r>
        <w:rPr>
          <w:rStyle w:val="AIASubheading"/>
        </w:rPr>
        <w:t xml:space="preserve"> </w:t>
      </w:r>
      <w:r>
        <w:rPr>
          <w:rStyle w:val="AIASubheading"/>
        </w:rPr>
        <w:t>PRECAUTIONS</w:t>
      </w:r>
      <w:r>
        <w:rPr>
          <w:rStyle w:val="AIASubheading"/>
        </w:rPr>
        <w:t xml:space="preserve"> </w:t>
      </w:r>
      <w:r>
        <w:rPr>
          <w:rStyle w:val="AIASubheading"/>
        </w:rPr>
        <w:t>AND</w:t>
      </w:r>
      <w:r>
        <w:rPr>
          <w:rStyle w:val="AIASubheading"/>
        </w:rPr>
        <w:t xml:space="preserve"> </w:t>
      </w:r>
      <w:r>
        <w:rPr>
          <w:rStyle w:val="AIASubheading"/>
        </w:rPr>
        <w:t>PROGRAMS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initiating,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maintaining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supervising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safety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precautions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programs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connection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precautions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safety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protection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</w:p>
    <w:p>
      <w:pPr>
        <w:pStyle w:val="AIABodyTextHanging"/>
        <w:wordWrap/>
      </w:pPr>
      <w:r>
        <w:rPr>
          <w:rStyle w:val="AIAParagraphNumber"/>
        </w:rPr>
        <w:t>.1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employees</w:t>
      </w:r>
      <w:r>
        <w:rPr>
          <w:rStyle w:val="AIABodyTextHanging"/>
        </w:rPr>
        <w:t xml:space="preserve"> </w:t>
      </w:r>
      <w:r>
        <w:rPr>
          <w:rStyle w:val="AIABodyTextHanging"/>
        </w:rPr>
        <w:t>on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Work</w:t>
      </w:r>
      <w:r>
        <w:rPr>
          <w:rStyle w:val="AIABodyTextHanging"/>
        </w:rPr>
        <w:t xml:space="preserve"> </w:t>
      </w:r>
      <w:r>
        <w:rPr>
          <w:rStyle w:val="AIABodyTextHanging"/>
        </w:rPr>
        <w:t>and</w:t>
      </w:r>
      <w:r>
        <w:rPr>
          <w:rStyle w:val="AIABodyTextHanging"/>
        </w:rPr>
        <w:t xml:space="preserve"> </w:t>
      </w:r>
      <w:r>
        <w:rPr>
          <w:rStyle w:val="AIABodyTextHanging"/>
        </w:rPr>
        <w:t>other</w:t>
      </w:r>
      <w:r>
        <w:rPr>
          <w:rStyle w:val="AIABodyTextHanging"/>
        </w:rPr>
        <w:t xml:space="preserve"> </w:t>
      </w:r>
      <w:r>
        <w:rPr>
          <w:rStyle w:val="AIABodyTextHanging"/>
        </w:rPr>
        <w:t>persons</w:t>
      </w:r>
      <w:r>
        <w:rPr>
          <w:rStyle w:val="AIABodyTextHanging"/>
        </w:rPr>
        <w:t xml:space="preserve"> </w:t>
      </w:r>
      <w:r>
        <w:rPr>
          <w:rStyle w:val="AIABodyTextHanging"/>
        </w:rPr>
        <w:t>who</w:t>
      </w:r>
      <w:r>
        <w:rPr>
          <w:rStyle w:val="AIABodyTextHanging"/>
        </w:rPr>
        <w:t xml:space="preserve"> </w:t>
      </w:r>
      <w:r>
        <w:rPr>
          <w:rStyle w:val="AIABodyTextHanging"/>
        </w:rPr>
        <w:t>may</w:t>
      </w:r>
      <w:r>
        <w:rPr>
          <w:rStyle w:val="AIABodyTextHanging"/>
        </w:rPr>
        <w:t xml:space="preserve"> </w:t>
      </w:r>
      <w:r>
        <w:rPr>
          <w:rStyle w:val="AIABodyTextHanging"/>
        </w:rPr>
        <w:t>be</w:t>
      </w:r>
      <w:r>
        <w:rPr>
          <w:rStyle w:val="AIABodyTextHanging"/>
        </w:rPr>
        <w:t xml:space="preserve"> </w:t>
      </w:r>
      <w:r>
        <w:rPr>
          <w:rStyle w:val="AIABodyTextHanging"/>
        </w:rPr>
        <w:t>affected</w:t>
      </w:r>
      <w:r>
        <w:rPr>
          <w:rStyle w:val="AIABodyTextHanging"/>
        </w:rPr>
        <w:t xml:space="preserve"> </w:t>
      </w:r>
      <w:r>
        <w:rPr>
          <w:rStyle w:val="AIABodyTextHanging"/>
        </w:rPr>
        <w:t>thereby;</w:t>
      </w:r>
    </w:p>
    <w:p>
      <w:pPr>
        <w:pStyle w:val="AIABodyTextHanging"/>
        <w:wordWrap/>
      </w:pPr>
      <w:r>
        <w:rPr>
          <w:rStyle w:val="AIAParagraphNumber"/>
        </w:rPr>
        <w:t>.2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Work</w:t>
      </w:r>
      <w:r>
        <w:rPr>
          <w:rStyle w:val="AIABodyTextHanging"/>
        </w:rPr>
        <w:t xml:space="preserve"> </w:t>
      </w:r>
      <w:r>
        <w:rPr>
          <w:rStyle w:val="AIABodyTextHanging"/>
        </w:rPr>
        <w:t>and</w:t>
      </w:r>
      <w:r>
        <w:rPr>
          <w:rStyle w:val="AIABodyTextHanging"/>
        </w:rPr>
        <w:t xml:space="preserve"> </w:t>
      </w:r>
      <w:r>
        <w:rPr>
          <w:rStyle w:val="AIABodyTextHanging"/>
        </w:rPr>
        <w:t>materials</w:t>
      </w:r>
      <w:r>
        <w:rPr>
          <w:rStyle w:val="AIABodyTextHanging"/>
        </w:rPr>
        <w:t xml:space="preserve"> </w:t>
      </w:r>
      <w:r>
        <w:rPr>
          <w:rStyle w:val="AIABodyTextHanging"/>
        </w:rPr>
        <w:t>and</w:t>
      </w:r>
      <w:r>
        <w:rPr>
          <w:rStyle w:val="AIABodyTextHanging"/>
        </w:rPr>
        <w:t xml:space="preserve"> </w:t>
      </w:r>
      <w:r>
        <w:rPr>
          <w:rStyle w:val="AIABodyTextHanging"/>
        </w:rPr>
        <w:t>equipment</w:t>
      </w:r>
      <w:r>
        <w:rPr>
          <w:rStyle w:val="AIABodyTextHanging"/>
        </w:rPr>
        <w:t xml:space="preserve"> </w:t>
      </w:r>
      <w:r>
        <w:rPr>
          <w:rStyle w:val="AIABodyTextHanging"/>
        </w:rPr>
        <w:t>to</w:t>
      </w:r>
      <w:r>
        <w:rPr>
          <w:rStyle w:val="AIABodyTextHanging"/>
        </w:rPr>
        <w:t xml:space="preserve"> </w:t>
      </w:r>
      <w:r>
        <w:rPr>
          <w:rStyle w:val="AIABodyTextHanging"/>
        </w:rPr>
        <w:t>be</w:t>
      </w:r>
      <w:r>
        <w:rPr>
          <w:rStyle w:val="AIABodyTextHanging"/>
        </w:rPr>
        <w:t xml:space="preserve"> </w:t>
      </w:r>
      <w:r>
        <w:rPr>
          <w:rStyle w:val="AIABodyTextHanging"/>
        </w:rPr>
        <w:t>incorporated</w:t>
      </w:r>
      <w:r>
        <w:rPr>
          <w:rStyle w:val="AIABodyTextHanging"/>
        </w:rPr>
        <w:t xml:space="preserve"> </w:t>
      </w:r>
      <w:r>
        <w:rPr>
          <w:rStyle w:val="AIABodyTextHanging"/>
        </w:rPr>
        <w:t>therein,</w:t>
      </w:r>
      <w:r>
        <w:rPr>
          <w:rStyle w:val="AIABodyTextHanging"/>
        </w:rPr>
        <w:t xml:space="preserve"> </w:t>
      </w:r>
      <w:r>
        <w:rPr>
          <w:rStyle w:val="AIABodyTextHanging"/>
        </w:rPr>
        <w:t>whether</w:t>
      </w:r>
      <w:r>
        <w:rPr>
          <w:rStyle w:val="AIABodyTextHanging"/>
        </w:rPr>
        <w:t xml:space="preserve"> </w:t>
      </w:r>
      <w:r>
        <w:rPr>
          <w:rStyle w:val="AIABodyTextHanging"/>
        </w:rPr>
        <w:t>in</w:t>
      </w:r>
      <w:r>
        <w:rPr>
          <w:rStyle w:val="AIABodyTextHanging"/>
        </w:rPr>
        <w:t xml:space="preserve"> </w:t>
      </w:r>
      <w:r>
        <w:rPr>
          <w:rStyle w:val="AIABodyTextHanging"/>
        </w:rPr>
        <w:t>storage</w:t>
      </w:r>
      <w:r>
        <w:rPr>
          <w:rStyle w:val="AIABodyTextHanging"/>
        </w:rPr>
        <w:t xml:space="preserve"> </w:t>
      </w:r>
      <w:r>
        <w:rPr>
          <w:rStyle w:val="AIABodyTextHanging"/>
        </w:rPr>
        <w:t>on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off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site,</w:t>
      </w:r>
      <w:r>
        <w:rPr>
          <w:rStyle w:val="AIABodyTextHanging"/>
        </w:rPr>
        <w:t xml:space="preserve"> </w:t>
      </w:r>
      <w:r>
        <w:rPr>
          <w:rStyle w:val="AIABodyTextHanging"/>
        </w:rPr>
        <w:t>under</w:t>
      </w:r>
      <w:r>
        <w:rPr>
          <w:rStyle w:val="AIABodyTextHanging"/>
        </w:rPr>
        <w:t xml:space="preserve"> </w:t>
      </w:r>
      <w:r>
        <w:rPr>
          <w:rStyle w:val="AIABodyTextHanging"/>
        </w:rPr>
        <w:t>care,</w:t>
      </w:r>
      <w:r>
        <w:rPr>
          <w:rStyle w:val="AIABodyTextHanging"/>
        </w:rPr>
        <w:t xml:space="preserve"> </w:t>
      </w:r>
      <w:r>
        <w:rPr>
          <w:rStyle w:val="AIABodyTextHanging"/>
        </w:rPr>
        <w:t>custody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control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Contractor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Contractor’s</w:t>
      </w:r>
      <w:r>
        <w:rPr>
          <w:rStyle w:val="AIABodyTextHanging"/>
        </w:rPr>
        <w:t xml:space="preserve"> </w:t>
      </w:r>
      <w:r>
        <w:rPr>
          <w:rStyle w:val="AIABodyTextHanging"/>
        </w:rPr>
        <w:t>Subcontractors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Sub-subcontractors;</w:t>
      </w:r>
      <w:r>
        <w:rPr>
          <w:rStyle w:val="AIABodyTextHanging"/>
        </w:rPr>
        <w:t xml:space="preserve"> </w:t>
      </w:r>
      <w:r>
        <w:rPr>
          <w:rStyle w:val="AIABodyTextHanging"/>
        </w:rPr>
        <w:t>and</w:t>
      </w:r>
    </w:p>
    <w:p>
      <w:pPr>
        <w:pStyle w:val="AIABodyTextHanging"/>
        <w:wordWrap/>
      </w:pPr>
      <w:r>
        <w:rPr>
          <w:rStyle w:val="AIAParagraphNumber"/>
        </w:rPr>
        <w:t>.3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other</w:t>
      </w:r>
      <w:r>
        <w:rPr>
          <w:rStyle w:val="AIABodyTextHanging"/>
        </w:rPr>
        <w:t xml:space="preserve"> </w:t>
      </w:r>
      <w:r>
        <w:rPr>
          <w:rStyle w:val="AIABodyTextHanging"/>
        </w:rPr>
        <w:t>property</w:t>
      </w:r>
      <w:r>
        <w:rPr>
          <w:rStyle w:val="AIABodyTextHanging"/>
        </w:rPr>
        <w:t xml:space="preserve"> </w:t>
      </w:r>
      <w:r>
        <w:rPr>
          <w:rStyle w:val="AIABodyTextHanging"/>
        </w:rPr>
        <w:t>at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site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adjacent</w:t>
      </w:r>
      <w:r>
        <w:rPr>
          <w:rStyle w:val="AIABodyTextHanging"/>
        </w:rPr>
        <w:t xml:space="preserve"> </w:t>
      </w:r>
      <w:r>
        <w:rPr>
          <w:rStyle w:val="AIABodyTextHanging"/>
        </w:rPr>
        <w:t>thereto,</w:t>
      </w:r>
      <w:r>
        <w:rPr>
          <w:rStyle w:val="AIABodyTextHanging"/>
        </w:rPr>
        <w:t xml:space="preserve"> </w:t>
      </w:r>
      <w:r>
        <w:rPr>
          <w:rStyle w:val="AIABodyTextHanging"/>
        </w:rPr>
        <w:t>such</w:t>
      </w:r>
      <w:r>
        <w:rPr>
          <w:rStyle w:val="AIABodyTextHanging"/>
        </w:rPr>
        <w:t xml:space="preserve"> </w:t>
      </w:r>
      <w:r>
        <w:rPr>
          <w:rStyle w:val="AIABodyTextHanging"/>
        </w:rPr>
        <w:t>as</w:t>
      </w:r>
      <w:r>
        <w:rPr>
          <w:rStyle w:val="AIABodyTextHanging"/>
        </w:rPr>
        <w:t xml:space="preserve"> </w:t>
      </w:r>
      <w:r>
        <w:rPr>
          <w:rStyle w:val="AIABodyTextHanging"/>
        </w:rPr>
        <w:t>trees,</w:t>
      </w:r>
      <w:r>
        <w:rPr>
          <w:rStyle w:val="AIABodyTextHanging"/>
        </w:rPr>
        <w:t xml:space="preserve"> </w:t>
      </w:r>
      <w:r>
        <w:rPr>
          <w:rStyle w:val="AIABodyTextHanging"/>
        </w:rPr>
        <w:t>shrubs,</w:t>
      </w:r>
      <w:r>
        <w:rPr>
          <w:rStyle w:val="AIABodyTextHanging"/>
        </w:rPr>
        <w:t xml:space="preserve"> </w:t>
      </w:r>
      <w:r>
        <w:rPr>
          <w:rStyle w:val="AIABodyTextHanging"/>
        </w:rPr>
        <w:t>lawns,</w:t>
      </w:r>
      <w:r>
        <w:rPr>
          <w:rStyle w:val="AIABodyTextHanging"/>
        </w:rPr>
        <w:t xml:space="preserve"> </w:t>
      </w:r>
      <w:r>
        <w:rPr>
          <w:rStyle w:val="AIABodyTextHanging"/>
        </w:rPr>
        <w:t>walks,</w:t>
      </w:r>
      <w:r>
        <w:rPr>
          <w:rStyle w:val="AIABodyTextHanging"/>
        </w:rPr>
        <w:t xml:space="preserve"> </w:t>
      </w:r>
      <w:r>
        <w:rPr>
          <w:rStyle w:val="AIABodyTextHanging"/>
        </w:rPr>
        <w:t>pavements,</w:t>
      </w:r>
      <w:r>
        <w:rPr>
          <w:rStyle w:val="AIABodyTextHanging"/>
        </w:rPr>
        <w:t xml:space="preserve"> </w:t>
      </w:r>
      <w:r>
        <w:rPr>
          <w:rStyle w:val="AIABodyTextHanging"/>
        </w:rPr>
        <w:t>roadways,</w:t>
      </w:r>
      <w:r>
        <w:rPr>
          <w:rStyle w:val="AIABodyTextHanging"/>
        </w:rPr>
        <w:t xml:space="preserve"> </w:t>
      </w:r>
      <w:r>
        <w:rPr>
          <w:rStyle w:val="AIABodyTextHanging"/>
        </w:rPr>
        <w:t>structures</w:t>
      </w:r>
      <w:r>
        <w:rPr>
          <w:rStyle w:val="AIABodyTextHanging"/>
        </w:rPr>
        <w:t xml:space="preserve"> </w:t>
      </w:r>
      <w:r>
        <w:rPr>
          <w:rStyle w:val="AIABodyTextHanging"/>
        </w:rPr>
        <w:t>and</w:t>
      </w:r>
      <w:r>
        <w:rPr>
          <w:rStyle w:val="AIABodyTextHanging"/>
        </w:rPr>
        <w:t xml:space="preserve"> </w:t>
      </w:r>
      <w:r>
        <w:rPr>
          <w:rStyle w:val="AIABodyTextHanging"/>
        </w:rPr>
        <w:t>utilities</w:t>
      </w:r>
      <w:r>
        <w:rPr>
          <w:rStyle w:val="AIABodyTextHanging"/>
        </w:rPr>
        <w:t xml:space="preserve"> </w:t>
      </w:r>
      <w:r>
        <w:rPr>
          <w:rStyle w:val="AIABodyTextHanging"/>
        </w:rPr>
        <w:t>not</w:t>
      </w:r>
      <w:r>
        <w:rPr>
          <w:rStyle w:val="AIABodyTextHanging"/>
        </w:rPr>
        <w:t xml:space="preserve"> </w:t>
      </w:r>
      <w:r>
        <w:rPr>
          <w:rStyle w:val="AIABodyTextHanging"/>
        </w:rPr>
        <w:t>designated</w:t>
      </w:r>
      <w:r>
        <w:rPr>
          <w:rStyle w:val="AIABodyTextHanging"/>
        </w:rPr>
        <w:t xml:space="preserve"> </w:t>
      </w:r>
      <w:r>
        <w:rPr>
          <w:rStyle w:val="AIABodyTextHanging"/>
        </w:rPr>
        <w:t>for</w:t>
      </w:r>
      <w:r>
        <w:rPr>
          <w:rStyle w:val="AIABodyTextHanging"/>
        </w:rPr>
        <w:t xml:space="preserve"> </w:t>
      </w:r>
      <w:r>
        <w:rPr>
          <w:rStyle w:val="AIABodyTextHanging"/>
        </w:rPr>
        <w:t>removal,</w:t>
      </w:r>
      <w:r>
        <w:rPr>
          <w:rStyle w:val="AIABodyTextHanging"/>
        </w:rPr>
        <w:t xml:space="preserve"> </w:t>
      </w:r>
      <w:r>
        <w:rPr>
          <w:rStyle w:val="AIABodyTextHanging"/>
        </w:rPr>
        <w:t>relocation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replacement</w:t>
      </w:r>
      <w:r>
        <w:rPr>
          <w:rStyle w:val="AIABodyTextHanging"/>
        </w:rPr>
        <w:t xml:space="preserve"> </w:t>
      </w:r>
      <w:r>
        <w:rPr>
          <w:rStyle w:val="AIABodyTextHanging"/>
        </w:rPr>
        <w:t>in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course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construction.</w:t>
      </w:r>
      <w:r>
        <w:rPr>
          <w:rStyle w:val="AIABodyTextHanging"/>
        </w:rPr>
        <w:t xml:space="preserve"> 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statutes,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ordinances,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codes,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regulations,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lawful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public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bearing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safety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protection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remedy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16.1.2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16.1.3,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attributable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either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attributable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fault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negligence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foregoing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9.15.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16.2</w:t>
      </w:r>
      <w:r>
        <w:rPr>
          <w:rStyle w:val="AIASubheading"/>
        </w:rPr>
        <w:t xml:space="preserve"> </w:t>
      </w:r>
      <w:r>
        <w:rPr>
          <w:rStyle w:val="AIASubheading"/>
        </w:rPr>
        <w:t>HAZARDOUS</w:t>
      </w:r>
      <w:r>
        <w:rPr>
          <w:rStyle w:val="AIASubheading"/>
        </w:rPr>
        <w:t xml:space="preserve"> </w:t>
      </w:r>
      <w:r>
        <w:rPr>
          <w:rStyle w:val="AIASubheading"/>
        </w:rPr>
        <w:t>MATERIALS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16.2.1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compliance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regarding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hazardous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encounters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hazardous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addressed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precautions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inadequate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foreseeable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bodily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death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asbestos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polychlorinated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biphenyl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(PCB),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encountered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recognizing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immediately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stop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affected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report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rendered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harmless,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affected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Change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increased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shutdown,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start-up.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16.2.2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fullest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hold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harmless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attorneys’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affected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area,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presents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risk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bodily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death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16.2.1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rendered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harmless,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attributable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bodily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sickness,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disease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death,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tangible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itself),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fault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negligence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seeking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indemnity.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16.2.3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negligence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government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hazardous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solely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incurred.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17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INSURANCE</w:t>
      </w:r>
      <w:r>
        <w:rPr>
          <w:rStyle w:val="Heading1"/>
        </w:rPr>
        <w:t xml:space="preserve"> </w:t>
      </w:r>
      <w:r>
        <w:rPr>
          <w:rStyle w:val="Heading1"/>
        </w:rPr>
        <w:t>AND</w:t>
      </w:r>
      <w:r>
        <w:rPr>
          <w:rStyle w:val="Heading1"/>
        </w:rPr>
        <w:t xml:space="preserve"> </w:t>
      </w:r>
      <w:r>
        <w:rPr>
          <w:rStyle w:val="Heading1"/>
        </w:rPr>
        <w:t>BONDS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17.1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purchase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maintain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companies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lawfully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authorized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business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jurisdiction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located,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protection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workers’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compensation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benefit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bodily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injury,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death,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itself,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result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whichever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greater,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9.15.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policy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contain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policy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canceled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least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30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commercial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coverage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include: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insureds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negligent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negligent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operations.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17.2</w:t>
      </w:r>
      <w:r>
        <w:rPr>
          <w:rStyle w:val="AIASubheading"/>
        </w:rPr>
        <w:t xml:space="preserve"> </w:t>
      </w:r>
      <w:r>
        <w:rPr>
          <w:rStyle w:val="AIASubheading"/>
        </w:rPr>
        <w:t>OWNER’S</w:t>
      </w:r>
      <w:r>
        <w:rPr>
          <w:rStyle w:val="AIASubheading"/>
        </w:rPr>
        <w:t xml:space="preserve"> </w:t>
      </w:r>
      <w:r>
        <w:rPr>
          <w:rStyle w:val="AIASubheading"/>
        </w:rPr>
        <w:t>LIABILITY</w:t>
      </w:r>
      <w:r>
        <w:rPr>
          <w:rStyle w:val="AIASubheading"/>
        </w:rPr>
        <w:t xml:space="preserve"> </w:t>
      </w:r>
      <w:r>
        <w:rPr>
          <w:rStyle w:val="AIASubheading"/>
        </w:rPr>
        <w:t>INSURANCE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responsible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purchasing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maintaining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usual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liability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17.3</w:t>
      </w:r>
      <w:r>
        <w:rPr>
          <w:rStyle w:val="AIASubheading"/>
        </w:rPr>
        <w:t xml:space="preserve"> </w:t>
      </w:r>
      <w:r>
        <w:rPr>
          <w:rStyle w:val="AIASubheading"/>
        </w:rPr>
        <w:t>PROPERTY</w:t>
      </w:r>
      <w:r>
        <w:rPr>
          <w:rStyle w:val="AIASubheading"/>
        </w:rPr>
        <w:t xml:space="preserve"> </w:t>
      </w:r>
      <w:r>
        <w:rPr>
          <w:rStyle w:val="AIASubheading"/>
        </w:rPr>
        <w:t>INSURANCE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17.3.1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purchase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maintain,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companies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lawfully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authorized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business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jurisdiction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located,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“all-risk”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equivalent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policy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builder’s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risk,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initial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plus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value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subsequent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modifications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supplied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installed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total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value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replacement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basis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deductibles.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maintained,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beneficiaries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15.5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17.3.1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whichever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interests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17.3.2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policy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before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exposure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occur.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policy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contain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policy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canceled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allowed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expire,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reduced,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least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30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prior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17.3.3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separate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12,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obtained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pursuant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17.3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proceeds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fiduciary.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consultants,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separate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12,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employees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legally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validity,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favor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enumerated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herein.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policies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subrogation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endorsement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subrogation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effective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though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would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indemnification,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premium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directly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indirectly,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damaged.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17.3.4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property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adjusted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fiduciary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fiduciary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insureds,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interests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appear,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mortgagee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clause.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just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shares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insurance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proceeds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legally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validity,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sub-subcontractors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manner.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17.4</w:t>
      </w:r>
      <w:r>
        <w:rPr>
          <w:rStyle w:val="AIASubheading"/>
        </w:rPr>
        <w:t xml:space="preserve"> </w:t>
      </w:r>
      <w:r>
        <w:rPr>
          <w:rStyle w:val="AIASubheading"/>
        </w:rPr>
        <w:t>PERFORMANCE</w:t>
      </w:r>
      <w:r>
        <w:rPr>
          <w:rStyle w:val="AIASubheading"/>
        </w:rPr>
        <w:t xml:space="preserve"> </w:t>
      </w:r>
      <w:r>
        <w:rPr>
          <w:rStyle w:val="AIASubheading"/>
        </w:rPr>
        <w:t>BOND</w:t>
      </w:r>
      <w:r>
        <w:rPr>
          <w:rStyle w:val="AIASubheading"/>
        </w:rPr>
        <w:t xml:space="preserve"> </w:t>
      </w:r>
      <w:r>
        <w:rPr>
          <w:rStyle w:val="AIASubheading"/>
        </w:rPr>
        <w:t>AND</w:t>
      </w:r>
      <w:r>
        <w:rPr>
          <w:rStyle w:val="AIASubheading"/>
        </w:rPr>
        <w:t xml:space="preserve"> </w:t>
      </w:r>
      <w:r>
        <w:rPr>
          <w:rStyle w:val="AIASubheading"/>
        </w:rPr>
        <w:t>PAYMENT</w:t>
      </w:r>
      <w:r>
        <w:rPr>
          <w:rStyle w:val="AIASubheading"/>
        </w:rPr>
        <w:t xml:space="preserve"> </w:t>
      </w:r>
      <w:r>
        <w:rPr>
          <w:rStyle w:val="AIASubheading"/>
        </w:rPr>
        <w:t>BOND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17.4.1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bonds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faithful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stipulated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bidding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17.4.2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appearing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potential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beneficiary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bonds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covering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bonds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authorize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copy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furnished.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18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CORRECTION</w:t>
      </w:r>
      <w:r>
        <w:rPr>
          <w:rStyle w:val="Heading1"/>
        </w:rPr>
        <w:t xml:space="preserve"> </w:t>
      </w:r>
      <w:r>
        <w:rPr>
          <w:rStyle w:val="Heading1"/>
        </w:rPr>
        <w:t>OF</w:t>
      </w:r>
      <w:r>
        <w:rPr>
          <w:rStyle w:val="Heading1"/>
        </w:rPr>
        <w:t xml:space="preserve"> </w:t>
      </w:r>
      <w:r>
        <w:rPr>
          <w:rStyle w:val="Heading1"/>
        </w:rPr>
        <w:t>WORK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18.1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rejected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conform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discovered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before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fabricated,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installed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completed.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rejected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uncovering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replacement,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compensation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thereby,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compensable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A.2.7.3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Exhibit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Determination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18.2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9.4,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year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designated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established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15.4.3,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found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previously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promptly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discovery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one-year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opportunity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breach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warranty.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18.3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nonconforming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8.3.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18.4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one-year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respect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first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between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18.5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one-year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extended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corrective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performed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pursuant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18.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19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MISCELLANEOUS</w:t>
      </w:r>
      <w:r>
        <w:rPr>
          <w:rStyle w:val="Heading1"/>
        </w:rPr>
        <w:t xml:space="preserve"> </w:t>
      </w:r>
      <w:r>
        <w:rPr>
          <w:rStyle w:val="Heading1"/>
        </w:rPr>
        <w:t>PROVISIONS</w:t>
      </w: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19.1</w:t>
      </w:r>
      <w:r>
        <w:rPr>
          <w:rStyle w:val="AIASubheading"/>
        </w:rPr>
        <w:t xml:space="preserve"> </w:t>
      </w:r>
      <w:r>
        <w:rPr>
          <w:rStyle w:val="AIASubheading"/>
        </w:rPr>
        <w:t>ASSIGNMENT</w:t>
      </w:r>
      <w:r>
        <w:rPr>
          <w:rStyle w:val="AIASubheading"/>
        </w:rPr>
        <w:t xml:space="preserve"> </w:t>
      </w:r>
      <w:r>
        <w:rPr>
          <w:rStyle w:val="AIASubheading"/>
        </w:rPr>
        <w:t>OF</w:t>
      </w:r>
      <w:r>
        <w:rPr>
          <w:rStyle w:val="AIASubheading"/>
        </w:rPr>
        <w:t xml:space="preserve"> </w:t>
      </w:r>
      <w:r>
        <w:rPr>
          <w:rStyle w:val="AIASubheading"/>
        </w:rPr>
        <w:t>CONTRACT</w:t>
      </w:r>
    </w:p>
    <w:p>
      <w:pPr>
        <w:pStyle w:val="AIAAgreementBodyText"/>
        <w:wordWrap/>
      </w:pPr>
      <w:r>
        <w:rPr>
          <w:rStyle w:val="AIAAgreementBodyText"/>
        </w:rPr>
        <w:t>Neither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assign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assign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financing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lender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assumes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rights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facilitate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assignment.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19.2</w:t>
      </w:r>
      <w:r>
        <w:rPr>
          <w:rStyle w:val="AIASubheading"/>
        </w:rPr>
        <w:t xml:space="preserve"> </w:t>
      </w:r>
      <w:r>
        <w:rPr>
          <w:rStyle w:val="AIASubheading"/>
        </w:rPr>
        <w:t>GOVERNING</w:t>
      </w:r>
      <w:r>
        <w:rPr>
          <w:rStyle w:val="AIASubheading"/>
        </w:rPr>
        <w:t xml:space="preserve"> </w:t>
      </w:r>
      <w:r>
        <w:rPr>
          <w:rStyle w:val="AIASubheading"/>
        </w:rPr>
        <w:t>LAW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governed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place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located,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selected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resolution,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Federal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govern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21.4.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19.3</w:t>
      </w:r>
      <w:r>
        <w:rPr>
          <w:rStyle w:val="AIASubheading"/>
        </w:rPr>
        <w:t xml:space="preserve"> </w:t>
      </w:r>
      <w:r>
        <w:rPr>
          <w:rStyle w:val="AIASubheading"/>
        </w:rPr>
        <w:t>TESTS</w:t>
      </w:r>
      <w:r>
        <w:rPr>
          <w:rStyle w:val="AIASubheading"/>
        </w:rPr>
        <w:t xml:space="preserve"> </w:t>
      </w:r>
      <w:r>
        <w:rPr>
          <w:rStyle w:val="AIASubheading"/>
        </w:rPr>
        <w:t>AND</w:t>
      </w:r>
      <w:r>
        <w:rPr>
          <w:rStyle w:val="AIASubheading"/>
        </w:rPr>
        <w:t xml:space="preserve"> </w:t>
      </w:r>
      <w:r>
        <w:rPr>
          <w:rStyle w:val="AIASubheading"/>
        </w:rPr>
        <w:t>INSPECTIONS</w:t>
      </w:r>
    </w:p>
    <w:p>
      <w:pPr>
        <w:pStyle w:val="AIAAgreementBodyText"/>
        <w:wordWrap/>
      </w:pPr>
      <w:r>
        <w:rPr>
          <w:rStyle w:val="AIAAgreementBodyText"/>
        </w:rPr>
        <w:t>Tests,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portions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statutes,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ordinances,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codes,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regulations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lawful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public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arrangements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independent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laboratory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acceptable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appropriate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public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authority,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approvals.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procedures.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become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negotiations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concluded,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tests,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inspections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approvals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building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codes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regulations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prohibit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delegating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19.4</w:t>
      </w:r>
      <w:r>
        <w:rPr>
          <w:rStyle w:val="AIASubheading"/>
        </w:rPr>
        <w:t xml:space="preserve"> </w:t>
      </w:r>
      <w:r>
        <w:rPr>
          <w:rStyle w:val="AIASubheading"/>
        </w:rPr>
        <w:t>COMMENCEMENT</w:t>
      </w:r>
      <w:r>
        <w:rPr>
          <w:rStyle w:val="AIASubheading"/>
        </w:rPr>
        <w:t xml:space="preserve"> </w:t>
      </w:r>
      <w:r>
        <w:rPr>
          <w:rStyle w:val="AIASubheading"/>
        </w:rPr>
        <w:t>OF</w:t>
      </w:r>
      <w:r>
        <w:rPr>
          <w:rStyle w:val="AIASubheading"/>
        </w:rPr>
        <w:t xml:space="preserve"> </w:t>
      </w:r>
      <w:r>
        <w:rPr>
          <w:rStyle w:val="AIASubheading"/>
        </w:rPr>
        <w:t>STATUTORY</w:t>
      </w:r>
      <w:r>
        <w:rPr>
          <w:rStyle w:val="AIASubheading"/>
        </w:rPr>
        <w:t xml:space="preserve"> </w:t>
      </w:r>
      <w:r>
        <w:rPr>
          <w:rStyle w:val="AIASubheading"/>
        </w:rPr>
        <w:t>LIMITATION</w:t>
      </w:r>
      <w:r>
        <w:rPr>
          <w:rStyle w:val="AIASubheading"/>
        </w:rPr>
        <w:t xml:space="preserve"> </w:t>
      </w:r>
      <w:r>
        <w:rPr>
          <w:rStyle w:val="AIASubheading"/>
        </w:rPr>
        <w:t>PERIOD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tort,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breach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warranty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selected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more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10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years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commenced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19.4.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20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TERMINATION</w:t>
      </w:r>
      <w:r>
        <w:rPr>
          <w:rStyle w:val="Heading1"/>
        </w:rPr>
        <w:t xml:space="preserve"> </w:t>
      </w:r>
      <w:r>
        <w:rPr>
          <w:rStyle w:val="Heading1"/>
        </w:rPr>
        <w:t>OF</w:t>
      </w:r>
      <w:r>
        <w:rPr>
          <w:rStyle w:val="Heading1"/>
        </w:rPr>
        <w:t xml:space="preserve"> </w:t>
      </w:r>
      <w:r>
        <w:rPr>
          <w:rStyle w:val="Heading1"/>
        </w:rPr>
        <w:t>THE</w:t>
      </w:r>
      <w:r>
        <w:rPr>
          <w:rStyle w:val="Heading1"/>
        </w:rPr>
        <w:t xml:space="preserve"> </w:t>
      </w:r>
      <w:r>
        <w:rPr>
          <w:rStyle w:val="Heading1"/>
        </w:rPr>
        <w:t>CONTRACT</w:t>
      </w: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20.1</w:t>
      </w:r>
      <w:r>
        <w:rPr>
          <w:rStyle w:val="AIASubheading"/>
        </w:rPr>
        <w:t xml:space="preserve"> </w:t>
      </w:r>
      <w:r>
        <w:rPr>
          <w:rStyle w:val="AIASubheading"/>
        </w:rPr>
        <w:t>TERMINATION</w:t>
      </w:r>
      <w:r>
        <w:rPr>
          <w:rStyle w:val="AIASubheading"/>
        </w:rPr>
        <w:t xml:space="preserve"> </w:t>
      </w:r>
      <w:r>
        <w:rPr>
          <w:rStyle w:val="AIASubheading"/>
        </w:rPr>
        <w:t>BY</w:t>
      </w:r>
      <w:r>
        <w:rPr>
          <w:rStyle w:val="AIASubheading"/>
        </w:rPr>
        <w:t xml:space="preserve"> </w:t>
      </w:r>
      <w:r>
        <w:rPr>
          <w:rStyle w:val="AIASubheading"/>
        </w:rPr>
        <w:t>THE</w:t>
      </w:r>
      <w:r>
        <w:rPr>
          <w:rStyle w:val="AIASubheading"/>
        </w:rPr>
        <w:t xml:space="preserve"> </w:t>
      </w:r>
      <w:r>
        <w:rPr>
          <w:rStyle w:val="AIASubheading"/>
        </w:rPr>
        <w:t>CONTRACTOR</w:t>
      </w:r>
    </w:p>
    <w:p>
      <w:pPr>
        <w:pStyle w:val="AIAAgreementBodyText"/>
        <w:wordWrap/>
      </w:pP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30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through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fault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fails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4.1.3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30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recover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overhead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profit,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incurred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20.2</w:t>
      </w:r>
      <w:r>
        <w:rPr>
          <w:rStyle w:val="AIASubheading"/>
        </w:rPr>
        <w:t xml:space="preserve"> </w:t>
      </w:r>
      <w:r>
        <w:rPr>
          <w:rStyle w:val="AIASubheading"/>
        </w:rPr>
        <w:t>TERMINATION</w:t>
      </w:r>
      <w:r>
        <w:rPr>
          <w:rStyle w:val="AIASubheading"/>
        </w:rPr>
        <w:t xml:space="preserve"> </w:t>
      </w:r>
      <w:r>
        <w:rPr>
          <w:rStyle w:val="AIASubheading"/>
        </w:rPr>
        <w:t>BY</w:t>
      </w:r>
      <w:r>
        <w:rPr>
          <w:rStyle w:val="AIASubheading"/>
        </w:rPr>
        <w:t xml:space="preserve"> </w:t>
      </w:r>
      <w:r>
        <w:rPr>
          <w:rStyle w:val="AIASubheading"/>
        </w:rPr>
        <w:t>THE</w:t>
      </w:r>
      <w:r>
        <w:rPr>
          <w:rStyle w:val="AIASubheading"/>
        </w:rPr>
        <w:t xml:space="preserve"> </w:t>
      </w:r>
      <w:r>
        <w:rPr>
          <w:rStyle w:val="AIASubheading"/>
        </w:rPr>
        <w:t>OWNER</w:t>
      </w:r>
      <w:r>
        <w:rPr>
          <w:rStyle w:val="AIASubheading"/>
        </w:rPr>
        <w:t xml:space="preserve"> </w:t>
      </w:r>
      <w:r>
        <w:rPr>
          <w:rStyle w:val="AIASubheading"/>
        </w:rPr>
        <w:t>FOR</w:t>
      </w:r>
      <w:r>
        <w:rPr>
          <w:rStyle w:val="AIASubheading"/>
        </w:rPr>
        <w:t xml:space="preserve"> </w:t>
      </w:r>
      <w:r>
        <w:rPr>
          <w:rStyle w:val="AIASubheading"/>
        </w:rPr>
        <w:t>CAUSE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20.2.1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</w:p>
    <w:p>
      <w:pPr>
        <w:pStyle w:val="AIABodyTextHanging"/>
        <w:wordWrap/>
      </w:pPr>
      <w:r>
        <w:rPr>
          <w:rStyle w:val="AIAParagraphNumber"/>
        </w:rPr>
        <w:t>.1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repeatedly</w:t>
      </w:r>
      <w:r>
        <w:rPr>
          <w:rStyle w:val="AIABodyTextHanging"/>
        </w:rPr>
        <w:t xml:space="preserve"> </w:t>
      </w:r>
      <w:r>
        <w:rPr>
          <w:rStyle w:val="AIABodyTextHanging"/>
        </w:rPr>
        <w:t>refuses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fails</w:t>
      </w:r>
      <w:r>
        <w:rPr>
          <w:rStyle w:val="AIABodyTextHanging"/>
        </w:rPr>
        <w:t xml:space="preserve"> </w:t>
      </w:r>
      <w:r>
        <w:rPr>
          <w:rStyle w:val="AIABodyTextHanging"/>
        </w:rPr>
        <w:t>to</w:t>
      </w:r>
      <w:r>
        <w:rPr>
          <w:rStyle w:val="AIABodyTextHanging"/>
        </w:rPr>
        <w:t xml:space="preserve"> </w:t>
      </w:r>
      <w:r>
        <w:rPr>
          <w:rStyle w:val="AIABodyTextHanging"/>
        </w:rPr>
        <w:t>supply</w:t>
      </w:r>
      <w:r>
        <w:rPr>
          <w:rStyle w:val="AIABodyTextHanging"/>
        </w:rPr>
        <w:t xml:space="preserve"> </w:t>
      </w:r>
      <w:r>
        <w:rPr>
          <w:rStyle w:val="AIABodyTextHanging"/>
        </w:rPr>
        <w:t>enough</w:t>
      </w:r>
      <w:r>
        <w:rPr>
          <w:rStyle w:val="AIABodyTextHanging"/>
        </w:rPr>
        <w:t xml:space="preserve"> </w:t>
      </w:r>
      <w:r>
        <w:rPr>
          <w:rStyle w:val="AIABodyTextHanging"/>
        </w:rPr>
        <w:t>properly</w:t>
      </w:r>
      <w:r>
        <w:rPr>
          <w:rStyle w:val="AIABodyTextHanging"/>
        </w:rPr>
        <w:t xml:space="preserve"> </w:t>
      </w:r>
      <w:r>
        <w:rPr>
          <w:rStyle w:val="AIABodyTextHanging"/>
        </w:rPr>
        <w:t>skilled</w:t>
      </w:r>
      <w:r>
        <w:rPr>
          <w:rStyle w:val="AIABodyTextHanging"/>
        </w:rPr>
        <w:t xml:space="preserve"> </w:t>
      </w:r>
      <w:r>
        <w:rPr>
          <w:rStyle w:val="AIABodyTextHanging"/>
        </w:rPr>
        <w:t>workers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proper</w:t>
      </w:r>
      <w:r>
        <w:rPr>
          <w:rStyle w:val="AIABodyTextHanging"/>
        </w:rPr>
        <w:t xml:space="preserve"> </w:t>
      </w:r>
      <w:r>
        <w:rPr>
          <w:rStyle w:val="AIABodyTextHanging"/>
        </w:rPr>
        <w:t>materials;</w:t>
      </w:r>
    </w:p>
    <w:p>
      <w:pPr>
        <w:pStyle w:val="AIABodyTextHanging"/>
        <w:wordWrap/>
      </w:pPr>
      <w:r>
        <w:rPr>
          <w:rStyle w:val="AIAParagraphNumber"/>
        </w:rPr>
        <w:t>.2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fails</w:t>
      </w:r>
      <w:r>
        <w:rPr>
          <w:rStyle w:val="AIABodyTextHanging"/>
        </w:rPr>
        <w:t xml:space="preserve"> </w:t>
      </w:r>
      <w:r>
        <w:rPr>
          <w:rStyle w:val="AIABodyTextHanging"/>
        </w:rPr>
        <w:t>to</w:t>
      </w:r>
      <w:r>
        <w:rPr>
          <w:rStyle w:val="AIABodyTextHanging"/>
        </w:rPr>
        <w:t xml:space="preserve"> </w:t>
      </w:r>
      <w:r>
        <w:rPr>
          <w:rStyle w:val="AIABodyTextHanging"/>
        </w:rPr>
        <w:t>make</w:t>
      </w:r>
      <w:r>
        <w:rPr>
          <w:rStyle w:val="AIABodyTextHanging"/>
        </w:rPr>
        <w:t xml:space="preserve"> </w:t>
      </w:r>
      <w:r>
        <w:rPr>
          <w:rStyle w:val="AIABodyTextHanging"/>
        </w:rPr>
        <w:t>payment</w:t>
      </w:r>
      <w:r>
        <w:rPr>
          <w:rStyle w:val="AIABodyTextHanging"/>
        </w:rPr>
        <w:t xml:space="preserve"> </w:t>
      </w:r>
      <w:r>
        <w:rPr>
          <w:rStyle w:val="AIABodyTextHanging"/>
        </w:rPr>
        <w:t>to</w:t>
      </w:r>
      <w:r>
        <w:rPr>
          <w:rStyle w:val="AIABodyTextHanging"/>
        </w:rPr>
        <w:t xml:space="preserve"> </w:t>
      </w:r>
      <w:r>
        <w:rPr>
          <w:rStyle w:val="AIABodyTextHanging"/>
        </w:rPr>
        <w:t>Subcontractors</w:t>
      </w:r>
      <w:r>
        <w:rPr>
          <w:rStyle w:val="AIABodyTextHanging"/>
        </w:rPr>
        <w:t xml:space="preserve"> </w:t>
      </w:r>
      <w:r>
        <w:rPr>
          <w:rStyle w:val="AIABodyTextHanging"/>
        </w:rPr>
        <w:t>for</w:t>
      </w:r>
      <w:r>
        <w:rPr>
          <w:rStyle w:val="AIABodyTextHanging"/>
        </w:rPr>
        <w:t xml:space="preserve"> </w:t>
      </w:r>
      <w:r>
        <w:rPr>
          <w:rStyle w:val="AIABodyTextHanging"/>
        </w:rPr>
        <w:t>materials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labor</w:t>
      </w:r>
      <w:r>
        <w:rPr>
          <w:rStyle w:val="AIABodyTextHanging"/>
        </w:rPr>
        <w:t xml:space="preserve"> </w:t>
      </w:r>
      <w:r>
        <w:rPr>
          <w:rStyle w:val="AIABodyTextHanging"/>
        </w:rPr>
        <w:t>in</w:t>
      </w:r>
      <w:r>
        <w:rPr>
          <w:rStyle w:val="AIABodyTextHanging"/>
        </w:rPr>
        <w:t xml:space="preserve"> </w:t>
      </w:r>
      <w:r>
        <w:rPr>
          <w:rStyle w:val="AIABodyTextHanging"/>
        </w:rPr>
        <w:t>accordance</w:t>
      </w:r>
      <w:r>
        <w:rPr>
          <w:rStyle w:val="AIABodyTextHanging"/>
        </w:rPr>
        <w:t xml:space="preserve"> </w:t>
      </w:r>
      <w:r>
        <w:rPr>
          <w:rStyle w:val="AIABodyTextHanging"/>
        </w:rPr>
        <w:t>with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respective</w:t>
      </w:r>
      <w:r>
        <w:rPr>
          <w:rStyle w:val="AIABodyTextHanging"/>
        </w:rPr>
        <w:t xml:space="preserve"> </w:t>
      </w:r>
      <w:r>
        <w:rPr>
          <w:rStyle w:val="AIABodyTextHanging"/>
        </w:rPr>
        <w:t>agreements</w:t>
      </w:r>
      <w:r>
        <w:rPr>
          <w:rStyle w:val="AIABodyTextHanging"/>
        </w:rPr>
        <w:t xml:space="preserve"> </w:t>
      </w:r>
      <w:r>
        <w:rPr>
          <w:rStyle w:val="AIABodyTextHanging"/>
        </w:rPr>
        <w:t>between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Contractor</w:t>
      </w:r>
      <w:r>
        <w:rPr>
          <w:rStyle w:val="AIABodyTextHanging"/>
        </w:rPr>
        <w:t xml:space="preserve"> </w:t>
      </w:r>
      <w:r>
        <w:rPr>
          <w:rStyle w:val="AIABodyTextHanging"/>
        </w:rPr>
        <w:t>and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Subcontractors;</w:t>
      </w:r>
    </w:p>
    <w:p>
      <w:pPr>
        <w:pStyle w:val="AIABodyTextHanging"/>
        <w:wordWrap/>
      </w:pPr>
      <w:r>
        <w:rPr>
          <w:rStyle w:val="AIAParagraphNumber"/>
        </w:rPr>
        <w:t>.3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repeatedly</w:t>
      </w:r>
      <w:r>
        <w:rPr>
          <w:rStyle w:val="AIABodyTextHanging"/>
        </w:rPr>
        <w:t xml:space="preserve"> </w:t>
      </w:r>
      <w:r>
        <w:rPr>
          <w:rStyle w:val="AIABodyTextHanging"/>
        </w:rPr>
        <w:t>disregards</w:t>
      </w:r>
      <w:r>
        <w:rPr>
          <w:rStyle w:val="AIABodyTextHanging"/>
        </w:rPr>
        <w:t xml:space="preserve"> </w:t>
      </w:r>
      <w:r>
        <w:rPr>
          <w:rStyle w:val="AIABodyTextHanging"/>
        </w:rPr>
        <w:t>applicable</w:t>
      </w:r>
      <w:r>
        <w:rPr>
          <w:rStyle w:val="AIABodyTextHanging"/>
        </w:rPr>
        <w:t xml:space="preserve"> </w:t>
      </w:r>
      <w:r>
        <w:rPr>
          <w:rStyle w:val="AIABodyTextHanging"/>
        </w:rPr>
        <w:t>laws,</w:t>
      </w:r>
      <w:r>
        <w:rPr>
          <w:rStyle w:val="AIABodyTextHanging"/>
        </w:rPr>
        <w:t xml:space="preserve"> </w:t>
      </w:r>
      <w:r>
        <w:rPr>
          <w:rStyle w:val="AIABodyTextHanging"/>
        </w:rPr>
        <w:t>statutes,</w:t>
      </w:r>
      <w:r>
        <w:rPr>
          <w:rStyle w:val="AIABodyTextHanging"/>
        </w:rPr>
        <w:t xml:space="preserve"> </w:t>
      </w:r>
      <w:r>
        <w:rPr>
          <w:rStyle w:val="AIABodyTextHanging"/>
        </w:rPr>
        <w:t>ordinances,</w:t>
      </w:r>
      <w:r>
        <w:rPr>
          <w:rStyle w:val="AIABodyTextHanging"/>
        </w:rPr>
        <w:t xml:space="preserve"> </w:t>
      </w:r>
      <w:r>
        <w:rPr>
          <w:rStyle w:val="AIABodyTextHanging"/>
        </w:rPr>
        <w:t>codes,</w:t>
      </w:r>
      <w:r>
        <w:rPr>
          <w:rStyle w:val="AIABodyTextHanging"/>
        </w:rPr>
        <w:t xml:space="preserve"> </w:t>
      </w:r>
      <w:r>
        <w:rPr>
          <w:rStyle w:val="AIABodyTextHanging"/>
        </w:rPr>
        <w:t>rules</w:t>
      </w:r>
      <w:r>
        <w:rPr>
          <w:rStyle w:val="AIABodyTextHanging"/>
        </w:rPr>
        <w:t xml:space="preserve"> </w:t>
      </w:r>
      <w:r>
        <w:rPr>
          <w:rStyle w:val="AIABodyTextHanging"/>
        </w:rPr>
        <w:t>and</w:t>
      </w:r>
      <w:r>
        <w:rPr>
          <w:rStyle w:val="AIABodyTextHanging"/>
        </w:rPr>
        <w:t xml:space="preserve"> </w:t>
      </w:r>
      <w:r>
        <w:rPr>
          <w:rStyle w:val="AIABodyTextHanging"/>
        </w:rPr>
        <w:t>regulations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lawful</w:t>
      </w:r>
      <w:r>
        <w:rPr>
          <w:rStyle w:val="AIABodyTextHanging"/>
        </w:rPr>
        <w:t xml:space="preserve"> </w:t>
      </w:r>
      <w:r>
        <w:rPr>
          <w:rStyle w:val="AIABodyTextHanging"/>
        </w:rPr>
        <w:t>orders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a</w:t>
      </w:r>
      <w:r>
        <w:rPr>
          <w:rStyle w:val="AIABodyTextHanging"/>
        </w:rPr>
        <w:t xml:space="preserve"> </w:t>
      </w:r>
      <w:r>
        <w:rPr>
          <w:rStyle w:val="AIABodyTextHanging"/>
        </w:rPr>
        <w:t>public</w:t>
      </w:r>
      <w:r>
        <w:rPr>
          <w:rStyle w:val="AIABodyTextHanging"/>
        </w:rPr>
        <w:t xml:space="preserve"> </w:t>
      </w:r>
      <w:r>
        <w:rPr>
          <w:rStyle w:val="AIABodyTextHanging"/>
        </w:rPr>
        <w:t>authority;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</w:p>
    <w:p>
      <w:pPr>
        <w:pStyle w:val="AIABodyTextHanging"/>
        <w:wordWrap/>
      </w:pPr>
      <w:r>
        <w:rPr>
          <w:rStyle w:val="AIAParagraphNumber"/>
        </w:rPr>
        <w:t>.4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otherwise</w:t>
      </w:r>
      <w:r>
        <w:rPr>
          <w:rStyle w:val="AIABodyTextHanging"/>
        </w:rPr>
        <w:t xml:space="preserve"> </w:t>
      </w:r>
      <w:r>
        <w:rPr>
          <w:rStyle w:val="AIABodyTextHanging"/>
        </w:rPr>
        <w:t>is</w:t>
      </w:r>
      <w:r>
        <w:rPr>
          <w:rStyle w:val="AIABodyTextHanging"/>
        </w:rPr>
        <w:t xml:space="preserve"> </w:t>
      </w:r>
      <w:r>
        <w:rPr>
          <w:rStyle w:val="AIABodyTextHanging"/>
        </w:rPr>
        <w:t>guilty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substantial</w:t>
      </w:r>
      <w:r>
        <w:rPr>
          <w:rStyle w:val="AIABodyTextHanging"/>
        </w:rPr>
        <w:t xml:space="preserve"> </w:t>
      </w:r>
      <w:r>
        <w:rPr>
          <w:rStyle w:val="AIABodyTextHanging"/>
        </w:rPr>
        <w:t>breach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a</w:t>
      </w:r>
      <w:r>
        <w:rPr>
          <w:rStyle w:val="AIABodyTextHanging"/>
        </w:rPr>
        <w:t xml:space="preserve"> </w:t>
      </w:r>
      <w:r>
        <w:rPr>
          <w:rStyle w:val="AIABodyTextHanging"/>
        </w:rPr>
        <w:t>provision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</w:t>
      </w:r>
      <w:r>
        <w:rPr>
          <w:rStyle w:val="AIABodyTextHanging"/>
        </w:rPr>
        <w:t xml:space="preserve"> </w:t>
      </w:r>
      <w:r>
        <w:rPr>
          <w:rStyle w:val="AIABodyTextHanging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20.2.2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above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exists,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certification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sufficient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exists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justify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prejudice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remedy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giving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seven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days’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take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possession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tools,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equipment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machinery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whatever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deem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expedient.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furnish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detailed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accounting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incurred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finishing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20.2.3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20.2.1,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further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until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finished.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20.2.4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unpaid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balance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exceeds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finishing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compensation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services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expenses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necessary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thereby,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incurred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expressly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unpaid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balance,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difference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amount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paid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certified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obligation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survive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20.3</w:t>
      </w:r>
      <w:r>
        <w:rPr>
          <w:rStyle w:val="AIASubheading"/>
        </w:rPr>
        <w:t xml:space="preserve"> </w:t>
      </w:r>
      <w:r>
        <w:rPr>
          <w:rStyle w:val="AIASubheading"/>
        </w:rPr>
        <w:t>TERMINATION</w:t>
      </w:r>
      <w:r>
        <w:rPr>
          <w:rStyle w:val="AIASubheading"/>
        </w:rPr>
        <w:t xml:space="preserve"> </w:t>
      </w:r>
      <w:r>
        <w:rPr>
          <w:rStyle w:val="AIASubheading"/>
        </w:rPr>
        <w:t>BY</w:t>
      </w:r>
      <w:r>
        <w:rPr>
          <w:rStyle w:val="AIASubheading"/>
        </w:rPr>
        <w:t xml:space="preserve"> </w:t>
      </w:r>
      <w:r>
        <w:rPr>
          <w:rStyle w:val="AIASubheading"/>
        </w:rPr>
        <w:t>THE</w:t>
      </w:r>
      <w:r>
        <w:rPr>
          <w:rStyle w:val="AIASubheading"/>
        </w:rPr>
        <w:t xml:space="preserve"> </w:t>
      </w:r>
      <w:r>
        <w:rPr>
          <w:rStyle w:val="AIASubheading"/>
        </w:rPr>
        <w:t>OWNER</w:t>
      </w:r>
      <w:r>
        <w:rPr>
          <w:rStyle w:val="AIASubheading"/>
        </w:rPr>
        <w:t xml:space="preserve"> </w:t>
      </w:r>
      <w:r>
        <w:rPr>
          <w:rStyle w:val="AIASubheading"/>
        </w:rPr>
        <w:t>FOR</w:t>
      </w:r>
      <w:r>
        <w:rPr>
          <w:rStyle w:val="AIASubheading"/>
        </w:rPr>
        <w:t xml:space="preserve"> </w:t>
      </w:r>
      <w:r>
        <w:rPr>
          <w:rStyle w:val="AIASubheading"/>
        </w:rPr>
        <w:t>CONVENIENCE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time,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convenience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cause.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receive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payment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executed,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costs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incurred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along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reasonable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overhead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profit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Work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executed.</w:t>
      </w:r>
    </w:p>
    <w:p>
      <w:pPr>
        <w:pStyle w:val="AIAAgreementBodyText"/>
        <w:wordWrap/>
      </w:pPr>
    </w:p>
    <w:p>
      <w:pPr>
        <w:pStyle w:val="Heading1"/>
        <w:wordWrap/>
      </w:pPr>
      <w:r>
        <w:rPr>
          <w:rStyle w:val="Heading1"/>
        </w:rPr>
        <w:t>ARTICLE</w:t>
      </w:r>
      <w:r>
        <w:rPr>
          <w:rStyle w:val="Heading1"/>
        </w:rPr>
        <w:t xml:space="preserve"> </w:t>
      </w:r>
      <w:r>
        <w:rPr>
          <w:rStyle w:val="Heading1"/>
        </w:rPr>
        <w:t>21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 </w:t>
      </w:r>
      <w:r>
        <w:rPr>
          <w:rStyle w:val="Heading1"/>
        </w:rPr>
        <w:t>CLAIMS</w:t>
      </w:r>
      <w:r>
        <w:rPr>
          <w:rStyle w:val="Heading1"/>
        </w:rPr>
        <w:t xml:space="preserve"> </w:t>
      </w:r>
      <w:r>
        <w:rPr>
          <w:rStyle w:val="Heading1"/>
        </w:rPr>
        <w:t>AND</w:t>
      </w:r>
      <w:r>
        <w:rPr>
          <w:rStyle w:val="Heading1"/>
        </w:rPr>
        <w:t xml:space="preserve"> </w:t>
      </w:r>
      <w:r>
        <w:rPr>
          <w:rStyle w:val="Heading1"/>
        </w:rPr>
        <w:t>DISPUTES</w:t>
      </w: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21.1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question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alleging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error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omission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excluding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16.2,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referred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initially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decision.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except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21.8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15.5.3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15.5.4,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initial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decision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30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after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submission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Architect,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condition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precedent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resolution.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21.2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question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mechanic’s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lien,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asserting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notice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filing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deadlines.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21.3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endeavor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mutually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administered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American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Association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their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Industry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Procedures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effect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delivered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administering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request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concurrently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event,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advance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proceedings,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stayed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60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from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filing,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stayed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longer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period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court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order.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stayed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pursuant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nonetheless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selection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arbitrator(s)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schedule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later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proceedings.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21.4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selected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binding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dispute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resolution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resolved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mediation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subject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unless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mutually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otherwise,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administered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American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Association,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Construction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Industry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effect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Demand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delivered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filed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administering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award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rendered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arbitrators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final,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judgment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upon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court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jurisdiction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21.5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Either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discretion,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consolidate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conducted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which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(1)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governing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permits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consolidation;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(2)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consolidated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involve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questions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fact;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(3)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employ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materially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similar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procedural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rules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methods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selecting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arbitrator(s).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ParagraphNumber"/>
        </w:rPr>
        <w:t xml:space="preserve"> </w:t>
      </w:r>
      <w:r>
        <w:rPr>
          <w:rStyle w:val="AIAParagraphNumber"/>
        </w:rPr>
        <w:t>21.6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joinder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substantially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involved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common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question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whose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presence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complete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relief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provided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that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sought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joined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such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joinder.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involving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constitute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described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Consent.</w:t>
      </w:r>
      <w:r>
        <w:rPr>
          <w:rStyle w:val="AIAAgreementBodyText"/>
        </w:rPr>
        <w:t xml:space="preserve"> 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ParagraphNumber"/>
        </w:rPr>
        <w:t>§</w:t>
      </w:r>
      <w:r>
        <w:rPr>
          <w:rStyle w:val="AIAAgreementBodyText"/>
        </w:rPr>
        <w:t xml:space="preserve"> </w:t>
      </w:r>
      <w:r>
        <w:rPr>
          <w:rStyle w:val="AIAParagraphNumber"/>
        </w:rPr>
        <w:t>21.7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foregoing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arbitrate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additional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person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entity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consented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parties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specifically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enforceable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under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law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court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having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jurisdiction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thereof.</w:t>
      </w:r>
    </w:p>
    <w:p>
      <w:pPr>
        <w:pStyle w:val="AIAAgreementBodyText"/>
        <w:wordWrap/>
      </w:pPr>
    </w:p>
    <w:p>
      <w:pPr>
        <w:pStyle w:val="AIASubheading"/>
        <w:wordWrap/>
      </w:pPr>
      <w:r>
        <w:rPr>
          <w:rStyle w:val="AIASubheading"/>
        </w:rPr>
        <w:t>§</w:t>
      </w:r>
      <w:r>
        <w:rPr>
          <w:rStyle w:val="AIASubheading"/>
        </w:rPr>
        <w:t xml:space="preserve"> </w:t>
      </w:r>
      <w:r>
        <w:rPr>
          <w:rStyle w:val="AIASubheading"/>
        </w:rPr>
        <w:t>21.8</w:t>
      </w:r>
      <w:r>
        <w:rPr>
          <w:rStyle w:val="AIASubheading"/>
        </w:rPr>
        <w:t xml:space="preserve"> </w:t>
      </w:r>
      <w:r>
        <w:rPr>
          <w:rStyle w:val="AIASubheading"/>
        </w:rPr>
        <w:t>CLAIMS</w:t>
      </w:r>
      <w:r>
        <w:rPr>
          <w:rStyle w:val="AIASubheading"/>
        </w:rPr>
        <w:t xml:space="preserve"> </w:t>
      </w:r>
      <w:r>
        <w:rPr>
          <w:rStyle w:val="AIASubheading"/>
        </w:rPr>
        <w:t>FOR</w:t>
      </w:r>
      <w:r>
        <w:rPr>
          <w:rStyle w:val="AIASubheading"/>
        </w:rPr>
        <w:t xml:space="preserve"> </w:t>
      </w:r>
      <w:r>
        <w:rPr>
          <w:rStyle w:val="AIASubheading"/>
        </w:rPr>
        <w:t>CONSEQUENTIAL</w:t>
      </w:r>
      <w:r>
        <w:rPr>
          <w:rStyle w:val="AIASubheading"/>
        </w:rPr>
        <w:t xml:space="preserve"> </w:t>
      </w:r>
      <w:r>
        <w:rPr>
          <w:rStyle w:val="AIASubheading"/>
        </w:rPr>
        <w:t>DAMAGES</w:t>
      </w:r>
    </w:p>
    <w:p>
      <w:pPr>
        <w:pStyle w:val="AIAAgreementBodyText"/>
        <w:wordWrap/>
      </w:pP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Owner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claims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against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each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consequential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arising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relating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mutual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includes</w:t>
      </w:r>
    </w:p>
    <w:p>
      <w:pPr>
        <w:pStyle w:val="AIABodyTextHanging"/>
        <w:wordWrap/>
      </w:pPr>
      <w:r>
        <w:rPr>
          <w:rStyle w:val="AIAParagraphNumber"/>
        </w:rPr>
        <w:t>.1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damages</w:t>
      </w:r>
      <w:r>
        <w:rPr>
          <w:rStyle w:val="AIABodyTextHanging"/>
        </w:rPr>
        <w:t xml:space="preserve"> </w:t>
      </w:r>
      <w:r>
        <w:rPr>
          <w:rStyle w:val="AIABodyTextHanging"/>
        </w:rPr>
        <w:t>incurred</w:t>
      </w:r>
      <w:r>
        <w:rPr>
          <w:rStyle w:val="AIABodyTextHanging"/>
        </w:rPr>
        <w:t xml:space="preserve"> </w:t>
      </w:r>
      <w:r>
        <w:rPr>
          <w:rStyle w:val="AIABodyTextHanging"/>
        </w:rPr>
        <w:t>by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Owner</w:t>
      </w:r>
      <w:r>
        <w:rPr>
          <w:rStyle w:val="AIABodyTextHanging"/>
        </w:rPr>
        <w:t xml:space="preserve"> </w:t>
      </w:r>
      <w:r>
        <w:rPr>
          <w:rStyle w:val="AIABodyTextHanging"/>
        </w:rPr>
        <w:t>for</w:t>
      </w:r>
      <w:r>
        <w:rPr>
          <w:rStyle w:val="AIABodyTextHanging"/>
        </w:rPr>
        <w:t xml:space="preserve"> </w:t>
      </w:r>
      <w:r>
        <w:rPr>
          <w:rStyle w:val="AIABodyTextHanging"/>
        </w:rPr>
        <w:t>rental</w:t>
      </w:r>
      <w:r>
        <w:rPr>
          <w:rStyle w:val="AIABodyTextHanging"/>
        </w:rPr>
        <w:t xml:space="preserve"> </w:t>
      </w:r>
      <w:r>
        <w:rPr>
          <w:rStyle w:val="AIABodyTextHanging"/>
        </w:rPr>
        <w:t>expenses,</w:t>
      </w:r>
      <w:r>
        <w:rPr>
          <w:rStyle w:val="AIABodyTextHanging"/>
        </w:rPr>
        <w:t xml:space="preserve"> </w:t>
      </w:r>
      <w:r>
        <w:rPr>
          <w:rStyle w:val="AIABodyTextHanging"/>
        </w:rPr>
        <w:t>for</w:t>
      </w:r>
      <w:r>
        <w:rPr>
          <w:rStyle w:val="AIABodyTextHanging"/>
        </w:rPr>
        <w:t xml:space="preserve"> </w:t>
      </w:r>
      <w:r>
        <w:rPr>
          <w:rStyle w:val="AIABodyTextHanging"/>
        </w:rPr>
        <w:t>losses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use,</w:t>
      </w:r>
      <w:r>
        <w:rPr>
          <w:rStyle w:val="AIABodyTextHanging"/>
        </w:rPr>
        <w:t xml:space="preserve"> </w:t>
      </w:r>
      <w:r>
        <w:rPr>
          <w:rStyle w:val="AIABodyTextHanging"/>
        </w:rPr>
        <w:t>income,</w:t>
      </w:r>
      <w:r>
        <w:rPr>
          <w:rStyle w:val="AIABodyTextHanging"/>
        </w:rPr>
        <w:t xml:space="preserve"> </w:t>
      </w:r>
      <w:r>
        <w:rPr>
          <w:rStyle w:val="AIABodyTextHanging"/>
        </w:rPr>
        <w:t>profit,</w:t>
      </w:r>
      <w:r>
        <w:rPr>
          <w:rStyle w:val="AIABodyTextHanging"/>
        </w:rPr>
        <w:t xml:space="preserve"> </w:t>
      </w:r>
      <w:r>
        <w:rPr>
          <w:rStyle w:val="AIABodyTextHanging"/>
        </w:rPr>
        <w:t>financing,</w:t>
      </w:r>
      <w:r>
        <w:rPr>
          <w:rStyle w:val="AIABodyTextHanging"/>
        </w:rPr>
        <w:t xml:space="preserve"> </w:t>
      </w:r>
      <w:r>
        <w:rPr>
          <w:rStyle w:val="AIABodyTextHanging"/>
        </w:rPr>
        <w:t>business</w:t>
      </w:r>
      <w:r>
        <w:rPr>
          <w:rStyle w:val="AIABodyTextHanging"/>
        </w:rPr>
        <w:t xml:space="preserve"> </w:t>
      </w:r>
      <w:r>
        <w:rPr>
          <w:rStyle w:val="AIABodyTextHanging"/>
        </w:rPr>
        <w:t>and</w:t>
      </w:r>
      <w:r>
        <w:rPr>
          <w:rStyle w:val="AIABodyTextHanging"/>
        </w:rPr>
        <w:t xml:space="preserve"> </w:t>
      </w:r>
      <w:r>
        <w:rPr>
          <w:rStyle w:val="AIABodyTextHanging"/>
        </w:rPr>
        <w:t>reputation,</w:t>
      </w:r>
      <w:r>
        <w:rPr>
          <w:rStyle w:val="AIABodyTextHanging"/>
        </w:rPr>
        <w:t xml:space="preserve"> </w:t>
      </w:r>
      <w:r>
        <w:rPr>
          <w:rStyle w:val="AIABodyTextHanging"/>
        </w:rPr>
        <w:t>and</w:t>
      </w:r>
      <w:r>
        <w:rPr>
          <w:rStyle w:val="AIABodyTextHanging"/>
        </w:rPr>
        <w:t xml:space="preserve"> </w:t>
      </w:r>
      <w:r>
        <w:rPr>
          <w:rStyle w:val="AIABodyTextHanging"/>
        </w:rPr>
        <w:t>for</w:t>
      </w:r>
      <w:r>
        <w:rPr>
          <w:rStyle w:val="AIABodyTextHanging"/>
        </w:rPr>
        <w:t xml:space="preserve"> </w:t>
      </w:r>
      <w:r>
        <w:rPr>
          <w:rStyle w:val="AIABodyTextHanging"/>
        </w:rPr>
        <w:t>loss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management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employee</w:t>
      </w:r>
      <w:r>
        <w:rPr>
          <w:rStyle w:val="AIABodyTextHanging"/>
        </w:rPr>
        <w:t xml:space="preserve"> </w:t>
      </w:r>
      <w:r>
        <w:rPr>
          <w:rStyle w:val="AIABodyTextHanging"/>
        </w:rPr>
        <w:t>productivity</w:t>
      </w:r>
      <w:r>
        <w:rPr>
          <w:rStyle w:val="AIABodyTextHanging"/>
        </w:rPr>
        <w:t xml:space="preserve"> </w:t>
      </w:r>
      <w:r>
        <w:rPr>
          <w:rStyle w:val="AIABodyTextHanging"/>
        </w:rPr>
        <w:t>or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services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such</w:t>
      </w:r>
      <w:r>
        <w:rPr>
          <w:rStyle w:val="AIABodyTextHanging"/>
        </w:rPr>
        <w:t xml:space="preserve"> </w:t>
      </w:r>
      <w:r>
        <w:rPr>
          <w:rStyle w:val="AIABodyTextHanging"/>
        </w:rPr>
        <w:t>persons;</w:t>
      </w:r>
      <w:r>
        <w:rPr>
          <w:rStyle w:val="AIABodyTextHanging"/>
        </w:rPr>
        <w:t xml:space="preserve"> </w:t>
      </w:r>
      <w:r>
        <w:rPr>
          <w:rStyle w:val="AIABodyTextHanging"/>
        </w:rPr>
        <w:t>and</w:t>
      </w:r>
    </w:p>
    <w:p>
      <w:pPr>
        <w:pStyle w:val="AIABodyTextHanging"/>
        <w:wordWrap/>
      </w:pPr>
      <w:r>
        <w:rPr>
          <w:rStyle w:val="AIAParagraphNumber"/>
        </w:rPr>
        <w:t>.2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 xml:space="preserve"> </w:t>
      </w:r>
      <w:r>
        <w:rPr>
          <w:rStyle w:val="AIABodyTextHanging"/>
        </w:rPr>
        <w:t>damages</w:t>
      </w:r>
      <w:r>
        <w:rPr>
          <w:rStyle w:val="AIABodyTextHanging"/>
        </w:rPr>
        <w:t xml:space="preserve"> </w:t>
      </w:r>
      <w:r>
        <w:rPr>
          <w:rStyle w:val="AIABodyTextHanging"/>
        </w:rPr>
        <w:t>incurred</w:t>
      </w:r>
      <w:r>
        <w:rPr>
          <w:rStyle w:val="AIABodyTextHanging"/>
        </w:rPr>
        <w:t xml:space="preserve"> </w:t>
      </w:r>
      <w:r>
        <w:rPr>
          <w:rStyle w:val="AIABodyTextHanging"/>
        </w:rPr>
        <w:t>by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Contractor</w:t>
      </w:r>
      <w:r>
        <w:rPr>
          <w:rStyle w:val="AIABodyTextHanging"/>
        </w:rPr>
        <w:t xml:space="preserve"> </w:t>
      </w:r>
      <w:r>
        <w:rPr>
          <w:rStyle w:val="AIABodyTextHanging"/>
        </w:rPr>
        <w:t>for</w:t>
      </w:r>
      <w:r>
        <w:rPr>
          <w:rStyle w:val="AIABodyTextHanging"/>
        </w:rPr>
        <w:t xml:space="preserve"> </w:t>
      </w:r>
      <w:r>
        <w:rPr>
          <w:rStyle w:val="AIABodyTextHanging"/>
        </w:rPr>
        <w:t>principal</w:t>
      </w:r>
      <w:r>
        <w:rPr>
          <w:rStyle w:val="AIABodyTextHanging"/>
        </w:rPr>
        <w:t xml:space="preserve"> </w:t>
      </w:r>
      <w:r>
        <w:rPr>
          <w:rStyle w:val="AIABodyTextHanging"/>
        </w:rPr>
        <w:t>office</w:t>
      </w:r>
      <w:r>
        <w:rPr>
          <w:rStyle w:val="AIABodyTextHanging"/>
        </w:rPr>
        <w:t xml:space="preserve"> </w:t>
      </w:r>
      <w:r>
        <w:rPr>
          <w:rStyle w:val="AIABodyTextHanging"/>
        </w:rPr>
        <w:t>expenses</w:t>
      </w:r>
      <w:r>
        <w:rPr>
          <w:rStyle w:val="AIABodyTextHanging"/>
        </w:rPr>
        <w:t xml:space="preserve"> </w:t>
      </w:r>
      <w:r>
        <w:rPr>
          <w:rStyle w:val="AIABodyTextHanging"/>
        </w:rPr>
        <w:t>including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compensation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personnel</w:t>
      </w:r>
      <w:r>
        <w:rPr>
          <w:rStyle w:val="AIABodyTextHanging"/>
        </w:rPr>
        <w:t xml:space="preserve"> </w:t>
      </w:r>
      <w:r>
        <w:rPr>
          <w:rStyle w:val="AIABodyTextHanging"/>
        </w:rPr>
        <w:t>stationed</w:t>
      </w:r>
      <w:r>
        <w:rPr>
          <w:rStyle w:val="AIABodyTextHanging"/>
        </w:rPr>
        <w:t xml:space="preserve"> </w:t>
      </w:r>
      <w:r>
        <w:rPr>
          <w:rStyle w:val="AIABodyTextHanging"/>
        </w:rPr>
        <w:t>there,</w:t>
      </w:r>
      <w:r>
        <w:rPr>
          <w:rStyle w:val="AIABodyTextHanging"/>
        </w:rPr>
        <w:t xml:space="preserve"> </w:t>
      </w:r>
      <w:r>
        <w:rPr>
          <w:rStyle w:val="AIABodyTextHanging"/>
        </w:rPr>
        <w:t>for</w:t>
      </w:r>
      <w:r>
        <w:rPr>
          <w:rStyle w:val="AIABodyTextHanging"/>
        </w:rPr>
        <w:t xml:space="preserve"> </w:t>
      </w:r>
      <w:r>
        <w:rPr>
          <w:rStyle w:val="AIABodyTextHanging"/>
        </w:rPr>
        <w:t>losses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financing,</w:t>
      </w:r>
      <w:r>
        <w:rPr>
          <w:rStyle w:val="AIABodyTextHanging"/>
        </w:rPr>
        <w:t xml:space="preserve"> </w:t>
      </w:r>
      <w:r>
        <w:rPr>
          <w:rStyle w:val="AIABodyTextHanging"/>
        </w:rPr>
        <w:t>business</w:t>
      </w:r>
      <w:r>
        <w:rPr>
          <w:rStyle w:val="AIABodyTextHanging"/>
        </w:rPr>
        <w:t xml:space="preserve"> </w:t>
      </w:r>
      <w:r>
        <w:rPr>
          <w:rStyle w:val="AIABodyTextHanging"/>
        </w:rPr>
        <w:t>and</w:t>
      </w:r>
      <w:r>
        <w:rPr>
          <w:rStyle w:val="AIABodyTextHanging"/>
        </w:rPr>
        <w:t xml:space="preserve"> </w:t>
      </w:r>
      <w:r>
        <w:rPr>
          <w:rStyle w:val="AIABodyTextHanging"/>
        </w:rPr>
        <w:t>reputation,</w:t>
      </w:r>
      <w:r>
        <w:rPr>
          <w:rStyle w:val="AIABodyTextHanging"/>
        </w:rPr>
        <w:t xml:space="preserve"> </w:t>
      </w:r>
      <w:r>
        <w:rPr>
          <w:rStyle w:val="AIABodyTextHanging"/>
        </w:rPr>
        <w:t>and</w:t>
      </w:r>
      <w:r>
        <w:rPr>
          <w:rStyle w:val="AIABodyTextHanging"/>
        </w:rPr>
        <w:t xml:space="preserve"> </w:t>
      </w:r>
      <w:r>
        <w:rPr>
          <w:rStyle w:val="AIABodyTextHanging"/>
        </w:rPr>
        <w:t>for</w:t>
      </w:r>
      <w:r>
        <w:rPr>
          <w:rStyle w:val="AIABodyTextHanging"/>
        </w:rPr>
        <w:t xml:space="preserve"> </w:t>
      </w:r>
      <w:r>
        <w:rPr>
          <w:rStyle w:val="AIABodyTextHanging"/>
        </w:rPr>
        <w:t>loss</w:t>
      </w:r>
      <w:r>
        <w:rPr>
          <w:rStyle w:val="AIABodyTextHanging"/>
        </w:rPr>
        <w:t xml:space="preserve"> </w:t>
      </w:r>
      <w:r>
        <w:rPr>
          <w:rStyle w:val="AIABodyTextHanging"/>
        </w:rPr>
        <w:t>of</w:t>
      </w:r>
      <w:r>
        <w:rPr>
          <w:rStyle w:val="AIABodyTextHanging"/>
        </w:rPr>
        <w:t xml:space="preserve"> </w:t>
      </w:r>
      <w:r>
        <w:rPr>
          <w:rStyle w:val="AIABodyTextHanging"/>
        </w:rPr>
        <w:t>profit</w:t>
      </w:r>
      <w:r>
        <w:rPr>
          <w:rStyle w:val="AIABodyTextHanging"/>
        </w:rPr>
        <w:t xml:space="preserve"> </w:t>
      </w:r>
      <w:r>
        <w:rPr>
          <w:rStyle w:val="AIABodyTextHanging"/>
        </w:rPr>
        <w:t>except</w:t>
      </w:r>
      <w:r>
        <w:rPr>
          <w:rStyle w:val="AIABodyTextHanging"/>
        </w:rPr>
        <w:t xml:space="preserve"> </w:t>
      </w:r>
      <w:r>
        <w:rPr>
          <w:rStyle w:val="AIABodyTextHanging"/>
        </w:rPr>
        <w:t>anticipated</w:t>
      </w:r>
      <w:r>
        <w:rPr>
          <w:rStyle w:val="AIABodyTextHanging"/>
        </w:rPr>
        <w:t xml:space="preserve"> </w:t>
      </w:r>
      <w:r>
        <w:rPr>
          <w:rStyle w:val="AIABodyTextHanging"/>
        </w:rPr>
        <w:t>profit</w:t>
      </w:r>
      <w:r>
        <w:rPr>
          <w:rStyle w:val="AIABodyTextHanging"/>
        </w:rPr>
        <w:t xml:space="preserve"> </w:t>
      </w:r>
      <w:r>
        <w:rPr>
          <w:rStyle w:val="AIABodyTextHanging"/>
        </w:rPr>
        <w:t>arising</w:t>
      </w:r>
      <w:r>
        <w:rPr>
          <w:rStyle w:val="AIABodyTextHanging"/>
        </w:rPr>
        <w:t xml:space="preserve"> </w:t>
      </w:r>
      <w:r>
        <w:rPr>
          <w:rStyle w:val="AIABodyTextHanging"/>
        </w:rPr>
        <w:t>directly</w:t>
      </w:r>
      <w:r>
        <w:rPr>
          <w:rStyle w:val="AIABodyTextHanging"/>
        </w:rPr>
        <w:t xml:space="preserve"> </w:t>
      </w:r>
      <w:r>
        <w:rPr>
          <w:rStyle w:val="AIABodyTextHanging"/>
        </w:rPr>
        <w:t>from</w:t>
      </w:r>
      <w:r>
        <w:rPr>
          <w:rStyle w:val="AIABodyTextHanging"/>
        </w:rPr>
        <w:t xml:space="preserve"> </w:t>
      </w:r>
      <w:r>
        <w:rPr>
          <w:rStyle w:val="AIABodyTextHanging"/>
        </w:rPr>
        <w:t>the</w:t>
      </w:r>
      <w:r>
        <w:rPr>
          <w:rStyle w:val="AIABodyTextHanging"/>
        </w:rPr>
        <w:t xml:space="preserve"> </w:t>
      </w:r>
      <w:r>
        <w:rPr>
          <w:rStyle w:val="AIABodyTextHanging"/>
        </w:rPr>
        <w:t>Work.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mutual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waiver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without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limitation,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consequential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due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either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party’s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termination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Article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20.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Nothing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contained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Section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21.8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shall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be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deemed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preclude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award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liquidated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damages,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when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applicable,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accordance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with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requirements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Contract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Documents.</w:t>
      </w:r>
    </w:p>
    <w:p>
      <w:pPr>
        <w:pStyle w:val="AIAAgreementBodyText"/>
        <w:wordWrap/>
      </w:pPr>
    </w:p>
    <w:p>
      <w:pPr>
        <w:pStyle w:val="AIAAgreementBodyText"/>
        <w:wordWrap/>
      </w:pPr>
      <w:r>
        <w:rPr>
          <w:rStyle w:val="AIAAgreementBodyText"/>
        </w:rPr>
        <w:t>This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Agreement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entered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into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as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of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the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day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and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year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first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written</w:t>
      </w:r>
      <w:r>
        <w:rPr>
          <w:rStyle w:val="AIAAgreementBodyText"/>
        </w:rPr>
        <w:t xml:space="preserve"> </w:t>
      </w:r>
      <w:r>
        <w:rPr>
          <w:rStyle w:val="AIAAgreementBodyText"/>
        </w:rPr>
        <w:t>above.</w:t>
      </w:r>
    </w:p>
    <w:p>
      <w:pPr>
        <w:pStyle w:val="AIAAgreementBodyText"/>
        <w:wordWrap/>
      </w:pPr>
    </w:p>
    <w:p>
      <w:pPr>
        <w:pStyle w:val="AIAAgreementBodyText"/>
        <w:wordWrap/>
      </w:pPr>
    </w:p>
    <w:tbl>
      <w:tblPr>
        <w:tblInd w:w="90" w:type="dxa"/>
      </w:tblPr>
      <w:tblGrid>
        <w:gridCol w:w="4406"/>
        <w:gridCol w:w="456"/>
        <w:gridCol w:w="4408"/>
      </w:tblGrid>
      <w:tr>
        <w:tblPrEx>
          <w:tblInd w:w="90" w:type="dxa"/>
        </w:tblPrEx>
        <w:trPr>
          <w:cantSplit/>
        </w:trPr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keepNext/>
              <w:keepLines/>
              <w:wordWrap/>
            </w:pPr>
            <w:bookmarkStart w:id="457" w:name="ORIGINAL-bm_DigitalSignature1"/>
            <w:bookmarkStart w:id="458" w:name="bm_DigitalSignature1"/>
            <w:r>
              <w:t>«</w:t>
            </w:r>
            <w:r>
              <w:t xml:space="preserve"> </w:t>
            </w:r>
            <w:r>
              <w:t xml:space="preserve"> </w:t>
            </w:r>
            <w:r>
              <w:t>»</w:t>
            </w:r>
            <w:bookmarkEnd w:id="458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keepLines/>
              <w:wordWrap/>
            </w:pPr>
            <w:r>
              <w:t xml:space="preserve"> 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keepNext/>
              <w:keepLines/>
              <w:wordWrap/>
            </w:pPr>
            <w:bookmarkStart w:id="459" w:name="bm_DigitalSignature2"/>
            <w:r>
              <w:t>«</w:t>
            </w:r>
            <w:r>
              <w:t xml:space="preserve"> </w:t>
            </w:r>
            <w:r>
              <w:t xml:space="preserve"> </w:t>
            </w:r>
            <w:r>
              <w:t>»</w:t>
            </w:r>
            <w:bookmarkEnd w:id="459"/>
          </w:p>
        </w:tc>
      </w:tr>
      <w:tr>
        <w:tblPrEx>
          <w:tblInd w:w="90" w:type="dxa"/>
        </w:tblPrEx>
        <w:trPr>
          <w:cantSplit/>
        </w:trPr>
        <w:tc>
          <w:tcPr>
            <w:tcW w:w="4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AIAItalics"/>
              <w:keepNext/>
              <w:keepLines/>
              <w:wordWrap/>
            </w:pPr>
            <w:r>
              <w:rPr>
                <w:rStyle w:val="AIAEmphasis"/>
              </w:rPr>
              <w:t>OWNER</w:t>
            </w:r>
            <w:r>
              <w:rPr>
                <w:rStyle w:val="AIAEmphasis"/>
              </w:rPr>
              <w:t xml:space="preserve"> </w:t>
            </w:r>
            <w:r>
              <w:rPr>
                <w:rStyle w:val="AIAItalics"/>
              </w:rPr>
              <w:t>(Signature)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ignatureBlockSpaceAfter"/>
              <w:keepNext/>
              <w:keepLines/>
              <w:wordWrap/>
            </w:pPr>
            <w:r>
              <w:rPr>
                <w:rStyle w:val="AIASignatureBlockSpaceAfter"/>
              </w:rPr>
              <w:t xml:space="preserve"> 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AIAItalics"/>
              <w:keepNext/>
              <w:keepLines/>
              <w:wordWrap/>
            </w:pPr>
            <w:r>
              <w:rPr>
                <w:rStyle w:val="AIAEmphasis"/>
              </w:rPr>
              <w:t>CONTRACTOR</w:t>
            </w:r>
            <w:r>
              <w:rPr>
                <w:rStyle w:val="AIAEmphasis"/>
              </w:rPr>
              <w:t xml:space="preserve"> </w:t>
            </w:r>
            <w:r>
              <w:rPr>
                <w:rStyle w:val="AIAItalics"/>
              </w:rPr>
              <w:t>(Signature)</w:t>
            </w:r>
          </w:p>
        </w:tc>
      </w:tr>
      <w:tr>
        <w:tblPrEx>
          <w:tblInd w:w="90" w:type="dxa"/>
        </w:tblPrEx>
        <w:trPr>
          <w:cantSplit/>
          <w:trHeight w:val="290"/>
        </w:trPr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pStyle w:val="AIAFillPointParagraph"/>
              <w:keepNext/>
              <w:keepLines/>
              <w:wordWrap/>
            </w:pPr>
            <w:bookmarkStart w:id="460" w:name="bm_OwnerRepName"/>
            <w:r>
              <w:t>«</w:t>
            </w:r>
            <w:ins w:id="461" w:author="VarianceCheckAuthor" w:date="2015-10-04T00:00:00Z">
              <w:r>
                <w:rPr>
                  <w:rStyle w:val="AIAFillPointParagraph"/>
                  <w:color w:val="000000"/>
                </w:rPr>
                <w:t>Brandon</w:t>
              </w:r>
            </w:ins>
            <w:ins w:id="462" w:author="VarianceCheckAuthor" w:date="2015-10-04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463" w:author="VarianceCheckAuthor" w:date="2015-10-04T00:00:00Z">
              <w:r>
                <w:rPr>
                  <w:rStyle w:val="AIAFillPointParagraph"/>
                  <w:color w:val="000000"/>
                </w:rPr>
                <w:t>Gallas</w:t>
              </w:r>
            </w:ins>
            <w:r>
              <w:t>»</w:t>
            </w:r>
            <w:bookmarkEnd w:id="460"/>
            <w:bookmarkStart w:id="464" w:name="bm_OwnerRepTitle"/>
            <w:r>
              <w:t>«</w:t>
            </w:r>
            <w:ins w:id="465" w:author="VarianceCheckAuthor" w:date="2015-10-04T00:00:00Z">
              <w:r>
                <w:rPr>
                  <w:rStyle w:val="AIAFillPointParagraph"/>
                  <w:color w:val="000000"/>
                </w:rPr>
                <w:t>,</w:t>
              </w:r>
            </w:ins>
            <w:ins w:id="466" w:author="VarianceCheckAuthor" w:date="2015-10-04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467" w:author="VarianceCheckAuthor" w:date="2015-10-04T00:00:00Z">
              <w:r>
                <w:rPr>
                  <w:rStyle w:val="AIAFillPointParagraph"/>
                  <w:color w:val="000000"/>
                </w:rPr>
                <w:t> </w:t>
              </w:r>
            </w:ins>
            <w:ins w:id="468" w:author="VarianceCheckAuthor" w:date="2015-10-04T00:00:00Z">
              <w:r>
                <w:rPr>
                  <w:rStyle w:val="AIAFillPointParagraph"/>
                  <w:color w:val="000000"/>
                </w:rPr>
                <w:t>Homeowner</w:t>
              </w:r>
            </w:ins>
            <w:r>
              <w:t>»</w:t>
            </w:r>
            <w:bookmarkEnd w:id="464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AgreementBodyText"/>
              <w:keepNext/>
              <w:keepLines/>
              <w:wordWrap/>
            </w:pPr>
            <w:r>
              <w:rPr>
                <w:rStyle w:val="AIAAgreementBodyText"/>
              </w:rPr>
              <w:t xml:space="preserve"> 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pStyle w:val="AIAFillPointParagraph"/>
              <w:keepNext/>
              <w:keepLines/>
              <w:wordWrap/>
            </w:pPr>
            <w:bookmarkStart w:id="469" w:name="bm_ContractorRepName"/>
            <w:r>
              <w:t>«</w:t>
            </w:r>
            <w:ins w:id="470" w:author="VarianceCheckAuthor" w:date="2015-10-04T00:00:00Z">
              <w:r>
                <w:rPr>
                  <w:rStyle w:val="AIAFillPointParagraph"/>
                  <w:color w:val="000000"/>
                </w:rPr>
                <w:t>Oscar</w:t>
              </w:r>
            </w:ins>
            <w:ins w:id="471" w:author="VarianceCheckAuthor" w:date="2015-10-04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472" w:author="VarianceCheckAuthor" w:date="2015-10-04T00:00:00Z">
              <w:r>
                <w:rPr>
                  <w:rStyle w:val="AIAFillPointParagraph"/>
                  <w:color w:val="000000"/>
                </w:rPr>
                <w:t>Flores</w:t>
              </w:r>
            </w:ins>
            <w:r>
              <w:t>»</w:t>
            </w:r>
            <w:bookmarkEnd w:id="469"/>
            <w:bookmarkStart w:id="473" w:name="bm_ContractorRepTitle"/>
            <w:r>
              <w:t>«</w:t>
            </w:r>
            <w:ins w:id="474" w:author="VarianceCheckAuthor" w:date="2015-10-04T00:00:00Z">
              <w:r>
                <w:rPr>
                  <w:rStyle w:val="AIAFillPointParagraph"/>
                  <w:color w:val="000000"/>
                </w:rPr>
                <w:t>,</w:t>
              </w:r>
            </w:ins>
            <w:ins w:id="475" w:author="VarianceCheckAuthor" w:date="2015-10-04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476" w:author="VarianceCheckAuthor" w:date="2015-10-04T00:00:00Z">
              <w:r>
                <w:rPr>
                  <w:rStyle w:val="AIAFillPointParagraph"/>
                  <w:color w:val="000000"/>
                </w:rPr>
                <w:t> </w:t>
              </w:r>
            </w:ins>
            <w:ins w:id="477" w:author="VarianceCheckAuthor" w:date="2015-10-04T00:00:00Z">
              <w:r>
                <w:rPr>
                  <w:rStyle w:val="AIAFillPointParagraph"/>
                  <w:color w:val="000000"/>
                </w:rPr>
                <w:t>General</w:t>
              </w:r>
            </w:ins>
            <w:ins w:id="478" w:author="VarianceCheckAuthor" w:date="2015-10-04T00:00:00Z">
              <w:r>
                <w:rPr>
                  <w:rStyle w:val="AIAFillPointParagraph"/>
                  <w:color w:val="000000"/>
                </w:rPr>
                <w:t xml:space="preserve"> </w:t>
              </w:r>
            </w:ins>
            <w:ins w:id="479" w:author="VarianceCheckAuthor" w:date="2015-10-04T00:00:00Z">
              <w:r>
                <w:rPr>
                  <w:rStyle w:val="AIAFillPointParagraph"/>
                  <w:color w:val="000000"/>
                </w:rPr>
                <w:t>Contractor</w:t>
              </w:r>
            </w:ins>
            <w:r>
              <w:t>»</w:t>
            </w:r>
            <w:bookmarkEnd w:id="473"/>
          </w:p>
        </w:tc>
      </w:tr>
      <w:tr>
        <w:tblPrEx>
          <w:tblInd w:w="90" w:type="dxa"/>
        </w:tblPrEx>
        <w:trPr>
          <w:cantSplit/>
        </w:trPr>
        <w:tc>
          <w:tcPr>
            <w:tcW w:w="4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AIAItalics"/>
              <w:keepNext/>
              <w:keepLines/>
              <w:wordWrap/>
            </w:pPr>
            <w:r>
              <w:rPr>
                <w:rStyle w:val="AIAItalics"/>
              </w:rPr>
              <w:t>(Printed</w:t>
            </w:r>
            <w:r>
              <w:rPr>
                <w:rStyle w:val="AIAItalics"/>
              </w:rPr>
              <w:t xml:space="preserve"> </w:t>
            </w:r>
            <w:r>
              <w:rPr>
                <w:rStyle w:val="AIAItalics"/>
              </w:rPr>
              <w:t>name</w:t>
            </w:r>
            <w:r>
              <w:rPr>
                <w:rStyle w:val="AIAItalics"/>
              </w:rPr>
              <w:t xml:space="preserve"> </w:t>
            </w:r>
            <w:r>
              <w:rPr>
                <w:rStyle w:val="AIAItalics"/>
              </w:rPr>
              <w:t>and</w:t>
            </w:r>
            <w:r>
              <w:rPr>
                <w:rStyle w:val="AIAItalics"/>
              </w:rPr>
              <w:t xml:space="preserve"> </w:t>
            </w:r>
            <w:r>
              <w:rPr>
                <w:rStyle w:val="AIAItalics"/>
              </w:rPr>
              <w:t>title)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IASignatureBlock"/>
              <w:keepNext/>
              <w:keepLines/>
              <w:wordWrap/>
            </w:pPr>
            <w:r>
              <w:rPr>
                <w:rStyle w:val="AIASignatureBlock"/>
              </w:rPr>
              <w:t xml:space="preserve"> 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AIAItalics"/>
              <w:keepNext/>
              <w:keepLines/>
              <w:wordWrap/>
            </w:pPr>
            <w:r>
              <w:rPr>
                <w:rStyle w:val="AIAItalics"/>
              </w:rPr>
              <w:t>(Printed</w:t>
            </w:r>
            <w:r>
              <w:rPr>
                <w:rStyle w:val="AIAItalics"/>
              </w:rPr>
              <w:t xml:space="preserve"> </w:t>
            </w:r>
            <w:r>
              <w:rPr>
                <w:rStyle w:val="AIAItalics"/>
              </w:rPr>
              <w:t>name</w:t>
            </w:r>
            <w:r>
              <w:rPr>
                <w:rStyle w:val="AIAItalics"/>
              </w:rPr>
              <w:t xml:space="preserve"> </w:t>
            </w:r>
            <w:r>
              <w:rPr>
                <w:rStyle w:val="AIAItalics"/>
              </w:rPr>
              <w:t>and</w:t>
            </w:r>
            <w:r>
              <w:rPr>
                <w:rStyle w:val="AIAItalics"/>
              </w:rPr>
              <w:t xml:space="preserve"> </w:t>
            </w:r>
            <w:r>
              <w:rPr>
                <w:rStyle w:val="AIAItalics"/>
              </w:rPr>
              <w:t>title)</w:t>
            </w:r>
          </w:p>
        </w:tc>
      </w:tr>
    </w:tbl>
    <w:p>
      <w:pPr>
        <w:pStyle w:val="AIAAgreementBodyText"/>
        <w:wordWrap/>
      </w:pPr>
      <w:bookmarkEnd w:id="457"/>
    </w:p>
    <w:sectPr w:rsidSect="00432BCB">
      <w:type w:val="continuous"/>
      <w:pgSz w:w="12240" w:h="15840" w:code="1"/>
      <w:pgMar w:top="1009" w:right="1440" w:bottom="862" w:left="1440" w:header="970" w:footer="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1C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00"/>
    </w:tblPr>
    <w:tblGrid>
      <w:gridCol w:w="9991"/>
      <w:gridCol w:w="450"/>
    </w:tblGrid>
    <w:tr>
      <w:tblPrEx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Ex>
      <w:trPr>
        <w:trHeight w:hRule="exact" w:val="1148"/>
      </w:trPr>
      <w:tc>
        <w:tcPr>
          <w:tcW w:w="9991" w:type="dxa"/>
          <w:tcBorders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432BCB">
          <w:pPr>
            <w:pStyle w:val="AIAFooter"/>
            <w:tabs>
              <w:tab w:val="left" w:pos="6480"/>
            </w:tabs>
            <w:spacing w:before="40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s2049" type="#_x0000_t136" style="height:133.45pt;margin-left:143.45pt;margin-top:-378.1pt;mso-wrap-edited:f;position:absolute;rotation:270;width:577.6pt;z-index:-251657216" o:allowincell="f" filled="f" strokecolor="silver" strokeweight="1.5pt">
                <v:shadow color="#868686"/>
                <v:textpath style="font-family:&quot;Arial&quot;;v-text-kern:t" trim="t" fitpath="t" string="DRAFT"/>
                <o:lock v:ext="edit" aspectratio="t"/>
                <w10:anchorlock/>
              </v:shape>
            </w:pict>
          </w:r>
          <w:r w:rsidR="002F1CB3">
            <w:rPr>
              <w:b/>
              <w:bCs/>
            </w:rPr>
            <w:t>AIA Document A107™ – 2007.</w:t>
          </w:r>
          <w:r w:rsidR="002F1CB3">
            <w:t xml:space="preserve"> Copyright © 1936, 1951, 1958, 1961, 1963, 1966, 1970, 1974, 1978, 1987, 1997 and 2007 by The American Institute of Architects</w:t>
          </w:r>
          <w:r w:rsidR="002F1CB3">
            <w:rPr>
              <w:b/>
              <w:bCs/>
            </w:rPr>
            <w:t xml:space="preserve">. All rights reserved. </w:t>
          </w:r>
          <w:r w:rsidR="002F1CB3">
            <w:rPr>
              <w:b/>
              <w:bCs/>
              <w:color w:val="FF0000"/>
            </w:rPr>
            <w:t>WARNING: This AIA</w:t>
          </w:r>
          <w:r w:rsidR="002F1CB3">
            <w:rPr>
              <w:b/>
              <w:bCs/>
              <w:color w:val="FF0000"/>
              <w:vertAlign w:val="superscript"/>
            </w:rPr>
            <w:t xml:space="preserve">® </w:t>
          </w:r>
          <w:r w:rsidR="002F1CB3">
            <w:rPr>
              <w:b/>
              <w:bCs/>
              <w:color w:val="FF0000"/>
            </w:rPr>
            <w:t xml:space="preserve"> Document is protected by U.S. Copyright Law and International Treaties. Unauthorized reproduction or distribution of this AIA</w:t>
          </w:r>
          <w:r w:rsidR="002F1CB3">
            <w:rPr>
              <w:b/>
              <w:bCs/>
              <w:color w:val="FF0000"/>
              <w:vertAlign w:val="superscript"/>
            </w:rPr>
            <w:t xml:space="preserve">® </w:t>
          </w:r>
          <w:r w:rsidR="002F1CB3">
            <w:rPr>
              <w:b/>
              <w:bCs/>
              <w:color w:val="FF0000"/>
            </w:rPr>
            <w:t xml:space="preserve"> Document, or any portion of it, may result in severe civil and criminal penalties, and will be prosecuted to the maximum extent possible under the law.</w:t>
          </w:r>
          <w:r w:rsidR="002F1CB3">
            <w:t xml:space="preserve"> This draft was produced by AIA software at 08:58:13 on 10/04/2015 under Order No. 1582035459 which expires on 10/02/2016, and is not for resale.</w:t>
          </w:r>
        </w:p>
        <w:p w:rsidR="00432BCB" w:rsidP="008146FE">
          <w:pPr>
            <w:pStyle w:val="AIAFooter"/>
            <w:tabs>
              <w:tab w:val="right" w:pos="9781"/>
            </w:tabs>
          </w:pPr>
          <w:r>
            <w:rPr>
              <w:b/>
              <w:bCs/>
            </w:rPr>
            <w:t>User Notes:</w:t>
          </w:r>
          <w:r w:rsidR="008146FE">
            <w:rPr>
              <w:b/>
              <w:bCs/>
            </w:rPr>
            <w:t xml:space="preserve"> </w:t>
          </w:r>
          <w:r>
            <w:tab/>
            <w:t>(3B9ADA21)</w:t>
          </w:r>
        </w:p>
      </w:tc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432BCB">
          <w:pPr>
            <w:pStyle w:val="AIAFooter"/>
            <w:jc w:val="right"/>
            <w:rPr>
              <w:b/>
              <w:bCs/>
              <w:sz w:val="20"/>
              <w:szCs w:val="20"/>
            </w:rPr>
          </w:pPr>
        </w:p>
        <w:p w:rsidR="00432BCB">
          <w:pPr>
            <w:pStyle w:val="AIAFooter"/>
            <w:ind w:left="-182" w:right="-23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fldChar w:fldCharType="begin"/>
          </w:r>
          <w:r w:rsidR="002F1CB3">
            <w:rPr>
              <w:b/>
              <w:bCs/>
              <w:sz w:val="20"/>
              <w:szCs w:val="20"/>
            </w:rPr>
            <w:instrText xml:space="preserve"> PAGE  \* Arabic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 w:rsidR="002F1CB3">
            <w:rPr>
              <w:rFonts w:ascii="Courier New" w:hAnsi="Courier New" w:cs="Courier New"/>
              <w:b/>
              <w:bCs/>
              <w:sz w:val="20"/>
              <w:szCs w:val="20"/>
            </w:rPr>
            <w:t>20</w:t>
          </w:r>
          <w:r>
            <w:rPr>
              <w:b/>
              <w:bCs/>
              <w:sz w:val="20"/>
              <w:szCs w:val="20"/>
            </w:rPr>
            <w:fldChar w:fldCharType="end"/>
          </w:r>
        </w:p>
      </w:tc>
    </w:tr>
  </w:tbl>
  <w:p w:rsidR="00432BC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32BCB">
    <w:pPr>
      <w:pStyle w:val="AIASidebar"/>
      <w:framePr w:w="2835" w:h="1327" w:hRule="exact" w:hSpace="284" w:vSpace="697" w:wrap="auto" w:vAnchor="text" w:hAnchor="page" w:x="8903" w:y="-1802" w:anchorLock="1"/>
      <w:shd w:val="clear" w:color="FFFFFF" w:fill="auto"/>
      <w:spacing w:after="0" w:line="180" w:lineRule="exact"/>
    </w:pPr>
    <w:r>
      <w:rPr>
        <w:b/>
        <w:bCs/>
        <w:caps/>
      </w:rPr>
      <w:t>Electronic copying</w:t>
    </w:r>
    <w:r>
      <w:t xml:space="preserve"> of any portion of this AIA</w:t>
    </w:r>
    <w:r>
      <w:rPr>
        <w:vertAlign w:val="superscript"/>
      </w:rPr>
      <w:t xml:space="preserve">®  </w:t>
    </w:r>
    <w:r>
      <w:t>Document to another electronic file is prohibited and constitutes a violation of copyright laws as set forth in the footer of this document.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00"/>
    </w:tblPr>
    <w:tblGrid>
      <w:gridCol w:w="9991"/>
      <w:gridCol w:w="450"/>
    </w:tblGrid>
    <w:tr>
      <w:tblPrEx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Ex>
      <w:trPr>
        <w:trHeight w:hRule="exact" w:val="1146"/>
      </w:trPr>
      <w:tc>
        <w:tcPr>
          <w:tcW w:w="9991" w:type="dxa"/>
          <w:tcBorders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432BCB">
          <w:pPr>
            <w:pStyle w:val="AIAFooter"/>
            <w:tabs>
              <w:tab w:val="left" w:pos="6480"/>
            </w:tabs>
            <w:spacing w:before="40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s2051" type="#_x0000_t136" style="height:130.25pt;margin-left:194.4pt;margin-top:-422.15pt;mso-wrap-edited:f;position:absolute;rotation:270;width:487.6pt;z-index:-251658240" o:allowincell="f" filled="f" strokecolor="silver" strokeweight="1.5pt">
                <v:shadow color="#868686"/>
                <v:textpath style="font-family:&quot;Arial&quot;;v-text-kern:t" trim="t" fitpath="t" string="DRAFT"/>
                <o:lock v:ext="edit" aspectratio="t"/>
                <w10:anchorlock/>
              </v:shape>
            </w:pict>
          </w:r>
          <w:smartTag w:uri="urn:schemas-microsoft-com:office:smarttags" w:element="stockticker">
            <w:r w:rsidR="002F1CB3">
              <w:rPr>
                <w:b/>
                <w:bCs/>
              </w:rPr>
              <w:t>AIA</w:t>
            </w:r>
          </w:smartTag>
          <w:r w:rsidR="002F1CB3">
            <w:rPr>
              <w:b/>
              <w:bCs/>
            </w:rPr>
            <w:t xml:space="preserve"> Document </w:t>
          </w:r>
          <w:smartTag w:uri="urn:schemas-microsoft-com:office:smarttags" w:element="stockticker"/>
          <w:r w:rsidR="002F1CB3">
            <w:rPr>
              <w:b/>
              <w:bCs/>
            </w:rPr>
            <w:t>A107™</w:t>
          </w:r>
          <w:smartTag w:uri="urn:schemas-microsoft-com:office:smarttags" w:element="stockticker"/>
          <w:r w:rsidR="002F1CB3">
            <w:rPr>
              <w:b/>
              <w:bCs/>
            </w:rPr>
            <w:t xml:space="preserve"> – </w:t>
          </w:r>
          <w:smartTag w:uri="urn:schemas-microsoft-com:office:smarttags" w:element="stockticker"/>
          <w:r w:rsidR="002F1CB3">
            <w:rPr>
              <w:b/>
              <w:bCs/>
            </w:rPr>
            <w:t>2007</w:t>
          </w:r>
          <w:smartTag w:uri="urn:schemas-microsoft-com:office:smarttags" w:element="stockticker"/>
          <w:smartTag w:uri="urn:schemas-microsoft-com:office:smarttags" w:element="stockticker"/>
          <w:r w:rsidR="002F1CB3">
            <w:rPr>
              <w:b/>
              <w:bCs/>
            </w:rPr>
            <w:t>.</w:t>
          </w:r>
          <w:r w:rsidR="002F1CB3">
            <w:t xml:space="preserve"> </w:t>
          </w:r>
          <w:smartTag w:uri="urn:schemas-microsoft-com:office:smarttags" w:element="stockticker"/>
          <w:r w:rsidR="002F1CB3">
            <w:t>Copyright © 1936, 1951, 1958, 1961, 1963, 1966, 1970, 1974, 1978, 1987, 1997 and 2007 by The American Institute of Architects</w:t>
          </w:r>
          <w:r w:rsidR="002F1CB3">
            <w:rPr>
              <w:b/>
              <w:bCs/>
            </w:rPr>
            <w:t xml:space="preserve">. All rights reserved. </w:t>
          </w:r>
          <w:r w:rsidR="002F1CB3">
            <w:rPr>
              <w:b/>
              <w:bCs/>
              <w:color w:val="FF0000"/>
            </w:rPr>
            <w:t xml:space="preserve">WARNING: This </w:t>
          </w:r>
          <w:smartTag w:uri="urn:schemas-microsoft-com:office:smarttags" w:element="stockticker">
            <w:r w:rsidR="002F1CB3">
              <w:rPr>
                <w:b/>
                <w:bCs/>
                <w:color w:val="FF0000"/>
              </w:rPr>
              <w:t>AIA</w:t>
            </w:r>
          </w:smartTag>
          <w:r w:rsidR="002F1CB3">
            <w:rPr>
              <w:b/>
              <w:bCs/>
              <w:color w:val="FF0000"/>
              <w:vertAlign w:val="superscript"/>
            </w:rPr>
            <w:t xml:space="preserve">® </w:t>
          </w:r>
          <w:r w:rsidR="002F1CB3">
            <w:rPr>
              <w:b/>
              <w:bCs/>
              <w:color w:val="FF0000"/>
            </w:rPr>
            <w:t xml:space="preserve"> Document is protected by U.S. Copyright Law and International Treaties. Unauthorized reproduction or distribution of this </w:t>
          </w:r>
          <w:smartTag w:uri="urn:schemas-microsoft-com:office:smarttags" w:element="stockticker">
            <w:r w:rsidR="002F1CB3">
              <w:rPr>
                <w:b/>
                <w:bCs/>
                <w:color w:val="FF0000"/>
              </w:rPr>
              <w:t>AIA</w:t>
            </w:r>
          </w:smartTag>
          <w:r w:rsidR="002F1CB3">
            <w:rPr>
              <w:b/>
              <w:bCs/>
              <w:color w:val="FF0000"/>
              <w:vertAlign w:val="superscript"/>
            </w:rPr>
            <w:t xml:space="preserve">® </w:t>
          </w:r>
          <w:r w:rsidR="002F1CB3">
            <w:rPr>
              <w:b/>
              <w:bCs/>
              <w:color w:val="FF0000"/>
            </w:rPr>
            <w:t xml:space="preserve"> Document, or any portion of it, may result in severe civil and criminal penalties, and will be prosecuted to the maximum extent possible under the law.</w:t>
          </w:r>
          <w:r w:rsidR="002F1CB3">
            <w:t xml:space="preserve"> This draft was produced by </w:t>
          </w:r>
          <w:smartTag w:uri="urn:schemas-microsoft-com:office:smarttags" w:element="stockticker">
            <w:r w:rsidR="002F1CB3">
              <w:t>AIA</w:t>
            </w:r>
          </w:smartTag>
          <w:r w:rsidR="002F1CB3">
            <w:t xml:space="preserve"> software at </w:t>
          </w:r>
          <w:smartTag w:uri="urn:schemas-microsoft-com:office:smarttags" w:element="stockticker"/>
          <w:r w:rsidR="002F1CB3">
            <w:t xml:space="preserve">08:58:13 on </w:t>
          </w:r>
          <w:smartTag w:uri="urn:schemas-microsoft-com:office:smarttags" w:element="stockticker"/>
          <w:r w:rsidR="002F1CB3">
            <w:t>10/04/2015 under Order No.</w:t>
          </w:r>
          <w:smartTag w:uri="urn:schemas-microsoft-com:office:smarttags" w:element="stockticker"/>
          <w:r w:rsidR="002F1CB3">
            <w:t xml:space="preserve"> 1582035459 which expires on </w:t>
          </w:r>
          <w:smartTag w:uri="urn:schemas-microsoft-com:office:smarttags" w:element="stockticker"/>
          <w:r w:rsidR="002F1CB3">
            <w:t>10/02/2016, and is not for resale.</w:t>
          </w:r>
        </w:p>
        <w:p w:rsidR="00432BCB" w:rsidP="005B5AC9">
          <w:pPr>
            <w:pStyle w:val="AIAFooter"/>
            <w:tabs>
              <w:tab w:val="right" w:pos="9781"/>
            </w:tabs>
          </w:pPr>
          <w:r>
            <w:rPr>
              <w:b/>
              <w:bCs/>
            </w:rPr>
            <w:t>User Notes:</w:t>
          </w:r>
          <w:r w:rsidR="005B5AC9">
            <w:rPr>
              <w:b/>
              <w:bCs/>
            </w:rPr>
            <w:t xml:space="preserve"> </w:t>
          </w:r>
          <w:r>
            <w:tab/>
            <w:t>(3B9ADA21)</w:t>
          </w:r>
        </w:p>
      </w:tc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432BCB">
          <w:pPr>
            <w:pStyle w:val="AIAFooter"/>
            <w:jc w:val="right"/>
            <w:rPr>
              <w:b/>
              <w:bCs/>
              <w:sz w:val="20"/>
              <w:szCs w:val="20"/>
            </w:rPr>
          </w:pPr>
        </w:p>
        <w:p w:rsidR="00432BCB" w:rsidP="00A9358C">
          <w:pPr>
            <w:pStyle w:val="AIAFooter"/>
            <w:ind w:left="-182" w:right="-23"/>
            <w:jc w:val="right"/>
            <w:rPr>
              <w:b/>
              <w:bCs/>
              <w:sz w:val="20"/>
              <w:szCs w:val="20"/>
            </w:rPr>
          </w:pPr>
          <w:r w:rsidRPr="00A9358C">
            <w:rPr>
              <w:b/>
              <w:bCs/>
              <w:sz w:val="20"/>
              <w:szCs w:val="20"/>
            </w:rPr>
            <w:fldChar w:fldCharType="begin"/>
          </w:r>
          <w:r w:rsidRPr="00A9358C">
            <w:rPr>
              <w:b/>
              <w:bCs/>
              <w:sz w:val="20"/>
              <w:szCs w:val="20"/>
            </w:rPr>
            <w:instrText xml:space="preserve"> PAGE   \* MERGEFORMAT </w:instrText>
          </w:r>
          <w:r w:rsidRPr="00A9358C">
            <w:rPr>
              <w:b/>
              <w:bCs/>
              <w:sz w:val="20"/>
              <w:szCs w:val="20"/>
            </w:rPr>
            <w:fldChar w:fldCharType="separate"/>
          </w:r>
          <w:r w:rsidR="002F5209">
            <w:rPr>
              <w:rFonts w:ascii="Courier New" w:hAnsi="Courier New" w:cs="Courier New"/>
              <w:b/>
              <w:bCs/>
              <w:noProof/>
              <w:sz w:val="20"/>
              <w:szCs w:val="20"/>
            </w:rPr>
            <w:t>1</w:t>
          </w:r>
          <w:r w:rsidRPr="00A9358C">
            <w:rPr>
              <w:b/>
              <w:bCs/>
              <w:noProof/>
              <w:sz w:val="20"/>
              <w:szCs w:val="20"/>
            </w:rPr>
            <w:fldChar w:fldCharType="end"/>
          </w:r>
        </w:p>
      </w:tc>
    </w:tr>
  </w:tbl>
  <w:p w:rsidR="00432BCB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1C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1C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32BCB">
    <w:pPr>
      <w:pStyle w:val="AIASidebar"/>
      <w:framePr w:w="2608" w:h="9248" w:hRule="exact" w:hSpace="284" w:vSpace="697" w:wrap="auto" w:vAnchor="text" w:hAnchor="page" w:x="8931" w:y="2450" w:anchorLock="1"/>
      <w:spacing w:after="100" w:line="180" w:lineRule="exact"/>
    </w:pPr>
    <w:r>
      <w:rPr>
        <w:b/>
        <w:bCs/>
      </w:rPr>
      <w:t xml:space="preserve">ADDITIONS AND DELETIONS: </w:t>
    </w:r>
    <w:r>
      <w:t xml:space="preserve">The author of this document has added information needed for its completion. The author may also have revised the text of the original AIA standard form. An </w:t>
    </w:r>
    <w:r>
      <w:rPr>
        <w:i/>
        <w:iCs/>
      </w:rPr>
      <w:t xml:space="preserve">Additions and Deletions Report </w:t>
    </w:r>
    <w:r>
      <w:t>that notes added information as well as revisions to the standard form text is available from the author and should be reviewed.</w:t>
    </w:r>
  </w:p>
  <w:p w:rsidR="00432BCB">
    <w:pPr>
      <w:pStyle w:val="AIASidebar"/>
      <w:framePr w:w="2608" w:h="9248" w:hRule="exact" w:hSpace="284" w:vSpace="697" w:wrap="auto" w:vAnchor="text" w:hAnchor="page" w:x="8931" w:y="2450" w:anchorLock="1"/>
      <w:spacing w:after="100" w:line="180" w:lineRule="exact"/>
    </w:pPr>
    <w:r>
      <w:t>This document has important legal consequences. Consultation with an attorney is encouraged with respect to its completion or modification.</w:t>
    </w:r>
  </w:p>
  <w:p w:rsidR="005B5AC9">
    <w:pPr>
      <w:pStyle w:val="AIASidebar"/>
      <w:framePr w:w="2608" w:h="9248" w:hRule="exact" w:hSpace="284" w:vSpace="697" w:wrap="auto" w:vAnchor="text" w:hAnchor="page" w:x="8931" w:y="2450" w:anchorLock="1"/>
      <w:spacing w:after="100" w:line="180" w:lineRule="exact"/>
    </w:pPr>
  </w:p>
  <w:p w:rsidR="00432BCB">
    <w:pPr>
      <w:pStyle w:val="AIAAgreementHeader"/>
      <w:ind w:firstLine="191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height:22.5pt;margin-left:0;margin-top:0;mso-wrap-edited:f;position:absolute;width:96pt;z-index:-251656192" filled="f" fillcolor="white" strokecolor="silver" strokeweight="1.5pt">
          <v:shadow color="#868686"/>
          <v:textpath style="font-family:&quot;Arial&quot;;font-size:16pt;v-text-kern:t" trim="t" fitpath="t" string="DRAFT"/>
          <o:lock v:ext="edit" aspectratio="t"/>
          <w10:anchorlock/>
        </v:shape>
      </w:pict>
    </w:r>
    <w:r w:rsidR="002F1CB3">
      <w:t xml:space="preserve"> AIA</w:t>
    </w:r>
    <w:r w:rsidR="002F1CB3">
      <w:rPr>
        <w:rStyle w:val="AIAHeadingRegistered"/>
      </w:rPr>
      <w:t>®</w:t>
    </w:r>
    <w:r w:rsidR="002F1CB3">
      <w:t xml:space="preserve"> Document </w:t>
    </w:r>
    <w:r w:rsidR="002F1CB3">
      <w:t>A107</w:t>
    </w:r>
    <w:r w:rsidR="002F1CB3">
      <w:rPr>
        <w:rStyle w:val="AIAHeadingTrademark"/>
      </w:rPr>
      <w:t>TM</w:t>
    </w:r>
    <w:r w:rsidR="002F1CB3">
      <w:t xml:space="preserve"> – </w:t>
    </w:r>
    <w:r w:rsidR="002F1CB3">
      <w:t>2007</w:t>
    </w:r>
  </w:p>
  <w:p w:rsidR="00432BCB">
    <w:pPr>
      <w:pStyle w:val="AIAAgreementSubHeader1"/>
      <w:rPr>
        <w:noProof/>
      </w:rPr>
    </w:pPr>
    <w:r>
      <w:rPr>
        <w:noProof/>
      </w:rPr>
      <w:t>Standard Form of Agreement Between Owner and Contractor</w:t>
    </w:r>
    <w:r>
      <w:rPr>
        <w:b w:val="0"/>
        <w:bCs w:val="0"/>
        <w:noProof/>
      </w:rPr>
      <w:t xml:space="preserve"> for a Project of Limited Scope</w:t>
    </w:r>
  </w:p>
  <w:p w:rsidR="00432BCB">
    <w:pPr>
      <w:pStyle w:val="AIAAgreementSubHeader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trackRevision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HTML Top of Form" w:unhideWhenUsed="0"/>
    <w:lsdException w:name="HTML Bottom of Form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B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32BCB"/>
    <w:pPr>
      <w:keepNext/>
      <w:keepLines/>
      <w:widowControl/>
      <w:autoSpaceDE/>
      <w:autoSpaceDN/>
      <w:adjustRightInd/>
      <w:outlineLvl w:val="0"/>
    </w:pPr>
    <w:rPr>
      <w:rFonts w:ascii="Arial Narrow" w:hAnsi="Arial Narrow" w:cs="Arial Narrow"/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BC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IAAgreementHeader">
    <w:name w:val="AIA Agreement Header"/>
    <w:next w:val="AIAAgreementSubHeader1"/>
    <w:uiPriority w:val="99"/>
    <w:rsid w:val="00432BCB"/>
    <w:pPr>
      <w:spacing w:before="40" w:after="0" w:line="240" w:lineRule="auto"/>
    </w:pPr>
    <w:rPr>
      <w:rFonts w:ascii="Courier New" w:hAnsi="Courier New" w:cs="Courier New"/>
      <w:b/>
      <w:bCs/>
      <w:sz w:val="44"/>
      <w:szCs w:val="44"/>
    </w:rPr>
  </w:style>
  <w:style w:type="character" w:styleId="PageNumber">
    <w:name w:val="page number"/>
    <w:basedOn w:val="DefaultParagraphFont"/>
    <w:uiPriority w:val="99"/>
    <w:rsid w:val="00432BCB"/>
  </w:style>
  <w:style w:type="paragraph" w:customStyle="1" w:styleId="AIAAgreementBodyText">
    <w:name w:val="AIA Agreement Body Text"/>
    <w:uiPriority w:val="99"/>
    <w:rsid w:val="00432BCB"/>
    <w:pPr>
      <w:tabs>
        <w:tab w:val="left" w:pos="720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TMLBottomofForm">
    <w:name w:val="HTML Bottom of Form"/>
    <w:basedOn w:val="Normal"/>
    <w:link w:val="z-BottomofFormChar"/>
    <w:hidden/>
    <w:uiPriority w:val="99"/>
    <w:rsid w:val="00432BCB"/>
    <w:pPr>
      <w:pBdr>
        <w:top w:val="double" w:sz="6" w:space="0" w:color="auto"/>
      </w:pBdr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432BCB"/>
    <w:rPr>
      <w:rFonts w:ascii="Arial" w:hAnsi="Arial" w:cs="Arial"/>
      <w:vanish/>
      <w:sz w:val="16"/>
      <w:szCs w:val="16"/>
    </w:rPr>
  </w:style>
  <w:style w:type="paragraph" w:styleId="HTMLTopofForm">
    <w:name w:val="HTML Top of Form"/>
    <w:basedOn w:val="Normal"/>
    <w:link w:val="z-TopofFormChar"/>
    <w:hidden/>
    <w:uiPriority w:val="99"/>
    <w:rsid w:val="00432BCB"/>
    <w:pPr>
      <w:pBdr>
        <w:bottom w:val="double" w:sz="6" w:space="0" w:color="auto"/>
      </w:pBdr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432BCB"/>
    <w:rPr>
      <w:rFonts w:ascii="Arial" w:hAnsi="Arial" w:cs="Arial"/>
      <w:vanish/>
      <w:sz w:val="16"/>
      <w:szCs w:val="16"/>
    </w:rPr>
  </w:style>
  <w:style w:type="paragraph" w:customStyle="1" w:styleId="AIABodyTextHanging">
    <w:name w:val="AIA Body Text Hanging"/>
    <w:basedOn w:val="AIAAgreementBodyText"/>
    <w:next w:val="AIABodyTextIndented"/>
    <w:uiPriority w:val="99"/>
    <w:rsid w:val="00432BCB"/>
    <w:pPr>
      <w:ind w:left="1188" w:hanging="468"/>
    </w:pPr>
  </w:style>
  <w:style w:type="paragraph" w:customStyle="1" w:styleId="AIAFooter">
    <w:name w:val="AIA Footer"/>
    <w:uiPriority w:val="99"/>
    <w:rsid w:val="00432BCB"/>
    <w:pPr>
      <w:spacing w:after="0" w:line="240" w:lineRule="auto"/>
    </w:pPr>
    <w:rPr>
      <w:rFonts w:ascii="Courier New" w:hAnsi="Courier New" w:cs="Courier New"/>
      <w:sz w:val="12"/>
      <w:szCs w:val="12"/>
    </w:rPr>
  </w:style>
  <w:style w:type="paragraph" w:customStyle="1" w:styleId="AIABoxedList">
    <w:name w:val="AIA Boxed List"/>
    <w:basedOn w:val="AIAAgreementBodyText"/>
    <w:uiPriority w:val="99"/>
    <w:rsid w:val="00432BCB"/>
    <w:pPr>
      <w:ind w:left="720" w:hanging="720"/>
    </w:pPr>
    <w:rPr>
      <w:b/>
      <w:bCs/>
    </w:rPr>
  </w:style>
  <w:style w:type="character" w:customStyle="1" w:styleId="AIAEmphasis">
    <w:name w:val="AIA Emphasis"/>
    <w:uiPriority w:val="99"/>
    <w:rsid w:val="00432BCB"/>
    <w:rPr>
      <w:rFonts w:ascii="Arial Narrow" w:hAnsi="Arial Narrow" w:cs="Arial Narrow"/>
      <w:b/>
      <w:bCs/>
      <w:sz w:val="20"/>
      <w:szCs w:val="20"/>
    </w:rPr>
  </w:style>
  <w:style w:type="paragraph" w:customStyle="1" w:styleId="AIAItalics">
    <w:name w:val="AIA Italics"/>
    <w:basedOn w:val="AIAAgreementBodyText"/>
    <w:next w:val="AIAAgreementBodyText"/>
    <w:uiPriority w:val="99"/>
    <w:rsid w:val="00432BCB"/>
    <w:rPr>
      <w:i/>
      <w:iCs/>
    </w:rPr>
  </w:style>
  <w:style w:type="paragraph" w:customStyle="1" w:styleId="AIABodyTextIndented">
    <w:name w:val="AIA Body Text Indented"/>
    <w:basedOn w:val="AIAAgreementBodyText"/>
    <w:uiPriority w:val="99"/>
    <w:rsid w:val="00432BCB"/>
    <w:pPr>
      <w:ind w:left="720"/>
    </w:pPr>
  </w:style>
  <w:style w:type="paragraph" w:customStyle="1" w:styleId="AIAFillPointParagraphRight">
    <w:name w:val="AIA FillPoint Paragraph Right"/>
    <w:basedOn w:val="AIAFillPointParagraph"/>
    <w:uiPriority w:val="99"/>
    <w:rsid w:val="00432BCB"/>
    <w:pPr>
      <w:jc w:val="right"/>
    </w:pPr>
  </w:style>
  <w:style w:type="character" w:customStyle="1" w:styleId="AIAHeadingRegistered">
    <w:name w:val="AIA Heading Registered"/>
    <w:uiPriority w:val="99"/>
    <w:rsid w:val="00432BCB"/>
    <w:rPr>
      <w:rFonts w:ascii="Courier New" w:hAnsi="Courier New" w:cs="Courier New"/>
      <w:position w:val="24"/>
      <w:sz w:val="20"/>
      <w:szCs w:val="20"/>
      <w:vertAlign w:val="superscript"/>
    </w:rPr>
  </w:style>
  <w:style w:type="paragraph" w:styleId="Footer">
    <w:name w:val="footer"/>
    <w:basedOn w:val="Normal"/>
    <w:link w:val="FooterChar"/>
    <w:uiPriority w:val="99"/>
    <w:rsid w:val="00432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BCB"/>
    <w:rPr>
      <w:rFonts w:ascii="Times New Roman" w:hAnsi="Times New Roman" w:cs="Times New Roman"/>
      <w:sz w:val="20"/>
      <w:szCs w:val="20"/>
    </w:rPr>
  </w:style>
  <w:style w:type="character" w:customStyle="1" w:styleId="AIAHeadingTrademark">
    <w:name w:val="AIA Heading Trademark"/>
    <w:uiPriority w:val="99"/>
    <w:rsid w:val="00432BCB"/>
    <w:rPr>
      <w:rFonts w:ascii="Courier New" w:hAnsi="Courier New" w:cs="Courier New"/>
      <w:position w:val="12"/>
      <w:sz w:val="20"/>
      <w:szCs w:val="20"/>
      <w:vertAlign w:val="superscript"/>
    </w:rPr>
  </w:style>
  <w:style w:type="paragraph" w:customStyle="1" w:styleId="AIASignatureBlock">
    <w:name w:val="AIA Signature Block"/>
    <w:basedOn w:val="AIAAgreementBodyText"/>
    <w:uiPriority w:val="99"/>
    <w:rsid w:val="00432BCB"/>
  </w:style>
  <w:style w:type="paragraph" w:customStyle="1" w:styleId="AIATableofArticles">
    <w:name w:val="AIA Table of Articles"/>
    <w:basedOn w:val="AIAAgreementBodyText"/>
    <w:next w:val="AIASubheading"/>
    <w:uiPriority w:val="99"/>
    <w:rsid w:val="00CB5189"/>
    <w:pPr>
      <w:keepNext/>
      <w:keepLines/>
      <w:tabs>
        <w:tab w:val="clear" w:pos="720"/>
      </w:tabs>
      <w:ind w:left="720" w:hanging="720"/>
    </w:pPr>
    <w:rPr>
      <w:rFonts w:ascii="Arial Narrow" w:hAnsi="Arial Narrow"/>
      <w:b/>
      <w:sz w:val="24"/>
    </w:rPr>
  </w:style>
  <w:style w:type="paragraph" w:customStyle="1" w:styleId="AIASubheading">
    <w:name w:val="AIA Subheading"/>
    <w:basedOn w:val="AIAAgreementBodyText"/>
    <w:next w:val="AIAAgreementBodyText"/>
    <w:uiPriority w:val="99"/>
    <w:rsid w:val="00432BCB"/>
    <w:pPr>
      <w:keepNext/>
      <w:keepLines/>
    </w:pPr>
    <w:rPr>
      <w:rFonts w:ascii="Arial Narrow" w:hAnsi="Arial Narrow" w:cs="Arial Narrow"/>
      <w:b/>
      <w:bCs/>
    </w:rPr>
  </w:style>
  <w:style w:type="paragraph" w:customStyle="1" w:styleId="AIAAgreementSubHeader1">
    <w:name w:val="AIA Agreement Sub Header 1"/>
    <w:next w:val="AIAAgreementSubHeader2"/>
    <w:uiPriority w:val="99"/>
    <w:rsid w:val="00432BCB"/>
    <w:pPr>
      <w:spacing w:before="240" w:after="0" w:line="240" w:lineRule="auto"/>
    </w:pPr>
    <w:rPr>
      <w:rFonts w:ascii="Courier New" w:hAnsi="Courier New" w:cs="Courier New"/>
      <w:b/>
      <w:bCs/>
      <w:i/>
      <w:iCs/>
      <w:sz w:val="28"/>
      <w:szCs w:val="28"/>
    </w:rPr>
  </w:style>
  <w:style w:type="paragraph" w:customStyle="1" w:styleId="AIAAgreementSubHeader2">
    <w:name w:val="AIA Agreement Sub Header 2"/>
    <w:uiPriority w:val="99"/>
    <w:rsid w:val="00432BCB"/>
    <w:pPr>
      <w:spacing w:after="0" w:line="240" w:lineRule="auto"/>
    </w:pPr>
    <w:rPr>
      <w:rFonts w:ascii="Courier New" w:hAnsi="Courier New" w:cs="Courier New"/>
      <w:i/>
      <w:iCs/>
      <w:sz w:val="28"/>
      <w:szCs w:val="28"/>
    </w:rPr>
  </w:style>
  <w:style w:type="paragraph" w:customStyle="1" w:styleId="AIASignatureBlockSpaceAfter">
    <w:name w:val="AIA Signature Block Space After"/>
    <w:basedOn w:val="AIASignatureBlock"/>
    <w:uiPriority w:val="99"/>
    <w:rsid w:val="00432BCB"/>
    <w:pPr>
      <w:spacing w:after="120"/>
    </w:pPr>
  </w:style>
  <w:style w:type="paragraph" w:customStyle="1" w:styleId="AIAFillPointParagraph">
    <w:name w:val="AIA FillPoint Paragraph"/>
    <w:uiPriority w:val="99"/>
    <w:rsid w:val="00432BCB"/>
    <w:pPr>
      <w:shd w:val="clear" w:color="auto" w:fill="C0C0C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AIAFillPointText">
    <w:name w:val="AIA FillPoint Text"/>
    <w:uiPriority w:val="99"/>
    <w:rsid w:val="00432BCB"/>
    <w:rPr>
      <w:rFonts w:ascii="Times New Roman" w:hAnsi="Times New Roman" w:cs="Times New Roman"/>
      <w:color w:val="auto"/>
      <w:sz w:val="20"/>
      <w:szCs w:val="20"/>
      <w:u w:val="none"/>
      <w:shd w:val="clear" w:color="auto" w:fill="C0C0C0"/>
    </w:rPr>
  </w:style>
  <w:style w:type="paragraph" w:customStyle="1" w:styleId="AIAItalicsHanging">
    <w:name w:val="AIA Italics Hanging"/>
    <w:basedOn w:val="AIAItalics"/>
    <w:next w:val="AIABodyTextHanging"/>
    <w:uiPriority w:val="99"/>
    <w:rsid w:val="00432BCB"/>
    <w:pPr>
      <w:ind w:left="1191"/>
    </w:pPr>
  </w:style>
  <w:style w:type="paragraph" w:styleId="DocumentMap">
    <w:name w:val="Document Map"/>
    <w:basedOn w:val="Normal"/>
    <w:link w:val="DocumentMapChar"/>
    <w:uiPriority w:val="99"/>
    <w:rsid w:val="00432BC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2BCB"/>
    <w:rPr>
      <w:rFonts w:ascii="Tahoma" w:hAnsi="Tahoma" w:cs="Tahoma"/>
      <w:sz w:val="16"/>
      <w:szCs w:val="16"/>
    </w:rPr>
  </w:style>
  <w:style w:type="character" w:customStyle="1" w:styleId="AIAParagraphNumber">
    <w:name w:val="AIA Paragraph Number"/>
    <w:uiPriority w:val="99"/>
    <w:rsid w:val="00432BCB"/>
    <w:rPr>
      <w:rFonts w:ascii="Arial Narrow" w:hAnsi="Arial Narrow" w:cs="Arial Narrow"/>
      <w:b/>
      <w:bCs/>
      <w:sz w:val="20"/>
      <w:szCs w:val="20"/>
    </w:rPr>
  </w:style>
  <w:style w:type="paragraph" w:customStyle="1" w:styleId="AIASidebar">
    <w:name w:val="AIA Sidebar"/>
    <w:uiPriority w:val="99"/>
    <w:rsid w:val="00432BCB"/>
    <w:pPr>
      <w:spacing w:after="120" w:line="220" w:lineRule="exact"/>
    </w:pPr>
    <w:rPr>
      <w:rFonts w:ascii="Courier New" w:hAnsi="Courier New" w:cs="Courier New"/>
      <w:noProof/>
      <w:sz w:val="16"/>
      <w:szCs w:val="16"/>
    </w:rPr>
  </w:style>
  <w:style w:type="character" w:customStyle="1" w:styleId="AIAParagraphDeleted">
    <w:name w:val="AIA Paragraph Deleted"/>
    <w:uiPriority w:val="99"/>
    <w:rsid w:val="00432BCB"/>
    <w:rPr>
      <w:i/>
      <w:iCs/>
      <w:noProof/>
      <w:sz w:val="20"/>
      <w:szCs w:val="20"/>
    </w:rPr>
  </w:style>
  <w:style w:type="character" w:customStyle="1" w:styleId="AIAVariancePageNumber">
    <w:name w:val="AIA Variance Page Number"/>
    <w:uiPriority w:val="99"/>
    <w:rsid w:val="00432BCB"/>
    <w:rPr>
      <w:rFonts w:ascii="Arial Narrow" w:hAnsi="Arial Narrow" w:cs="Arial Narrow"/>
      <w:b/>
      <w:bC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rsid w:val="00432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BCB"/>
    <w:rPr>
      <w:rFonts w:ascii="Times New Roman" w:hAnsi="Times New Roman" w:cs="Times New Roman"/>
      <w:sz w:val="20"/>
      <w:szCs w:val="20"/>
    </w:rPr>
  </w:style>
  <w:style w:type="character" w:customStyle="1" w:styleId="AIACheckbox">
    <w:name w:val="AIA Checkbox"/>
    <w:basedOn w:val="DefaultParagraphFont"/>
    <w:uiPriority w:val="99"/>
    <w:rsid w:val="00432BCB"/>
    <w:rPr>
      <w:rFonts w:ascii="Arial" w:hAnsi="Arial" w:cs="Arial"/>
      <w:sz w:val="20"/>
      <w:szCs w:val="20"/>
    </w:rPr>
  </w:style>
  <w:style w:type="paragraph" w:customStyle="1" w:styleId="AIADistributionLabel">
    <w:name w:val="AIA Distribution Label"/>
    <w:basedOn w:val="AIAAgreementBodyText"/>
    <w:uiPriority w:val="99"/>
    <w:rsid w:val="00432BCB"/>
    <w:pPr>
      <w:jc w:val="right"/>
    </w:pPr>
    <w:rPr>
      <w:rFonts w:ascii="Arial Narrow" w:hAnsi="Arial Narrow" w:cs="Arial Narrow"/>
    </w:rPr>
  </w:style>
  <w:style w:type="character" w:customStyle="1" w:styleId="AIAFillPointCheckbox">
    <w:name w:val="AIA FillPoint Checkbox"/>
    <w:basedOn w:val="DefaultParagraphFont"/>
    <w:uiPriority w:val="99"/>
    <w:rsid w:val="00432BCB"/>
    <w:rPr>
      <w:rFonts w:ascii="Arial Narrow" w:hAnsi="Arial Narrow" w:cs="Arial Narrow"/>
      <w:b/>
      <w:bCs/>
      <w:caps/>
      <w:sz w:val="22"/>
      <w:szCs w:val="22"/>
      <w:shd w:val="clear" w:color="C0C0C0" w:fill="C0C0C0"/>
    </w:rPr>
  </w:style>
  <w:style w:type="paragraph" w:customStyle="1" w:styleId="AIABodyTextHangingSub">
    <w:name w:val="AIA Body Text Hanging Sub"/>
    <w:basedOn w:val="AIAAgreementBodyText"/>
    <w:uiPriority w:val="99"/>
    <w:rsid w:val="00432BCB"/>
    <w:pPr>
      <w:ind w:left="2160" w:hanging="720"/>
    </w:pPr>
  </w:style>
  <w:style w:type="paragraph" w:customStyle="1" w:styleId="AIABodyTextIndentedSub">
    <w:name w:val="AIA Body Text Indented Sub"/>
    <w:basedOn w:val="AIAAgreementBodyText"/>
    <w:uiPriority w:val="99"/>
    <w:rsid w:val="00432BCB"/>
    <w:pPr>
      <w:ind w:left="1134"/>
    </w:pPr>
  </w:style>
  <w:style w:type="character" w:customStyle="1" w:styleId="AIAItalicsChar">
    <w:name w:val="AIA Italics Char"/>
    <w:basedOn w:val="DefaultParagraphFont"/>
    <w:uiPriority w:val="99"/>
    <w:rsid w:val="007D59D5"/>
    <w:rPr>
      <w:i/>
      <w:iCs/>
    </w:rPr>
  </w:style>
  <w:style w:type="paragraph" w:customStyle="1" w:styleId="AIAIndexBold">
    <w:name w:val="AIA Index Bold"/>
    <w:basedOn w:val="AIAAgreementBodyText"/>
    <w:next w:val="AIAAgreementBodyText"/>
    <w:uiPriority w:val="99"/>
    <w:rsid w:val="00DF1765"/>
    <w:pPr>
      <w:widowControl w:val="0"/>
      <w:tabs>
        <w:tab w:val="clear" w:pos="720"/>
      </w:tabs>
      <w:autoSpaceDE w:val="0"/>
      <w:autoSpaceDN w:val="0"/>
      <w:adjustRightInd w:val="0"/>
    </w:pPr>
    <w:rPr>
      <w:rFonts w:eastAsia="Times New Roman"/>
      <w:b/>
      <w:bCs/>
      <w:sz w:val="24"/>
      <w:szCs w:val="24"/>
    </w:rPr>
  </w:style>
  <w:style w:type="character" w:customStyle="1" w:styleId="AIAIndexBoldChar">
    <w:name w:val="AIA Index Bold Char"/>
    <w:uiPriority w:val="99"/>
    <w:rsid w:val="00DF1765"/>
    <w:rPr>
      <w:b/>
      <w:bCs/>
    </w:rPr>
  </w:style>
  <w:style w:type="character" w:customStyle="1" w:styleId="AIAIndexBoldChar1">
    <w:name w:val="AIA Index Bold Char1"/>
    <w:uiPriority w:val="99"/>
    <w:rsid w:val="00DF1765"/>
    <w:rPr>
      <w:b/>
      <w:bCs/>
    </w:rPr>
  </w:style>
  <w:style w:type="character" w:customStyle="1" w:styleId="AIAIndexBoldChar2">
    <w:name w:val="AIA Index Bold Char2"/>
    <w:uiPriority w:val="99"/>
    <w:rsid w:val="00DF1765"/>
    <w:rPr>
      <w:b/>
      <w:bCs/>
    </w:rPr>
  </w:style>
  <w:style w:type="character" w:styleId="Hyperlink">
    <w:name w:val="Hyperlink"/>
    <w:uiPriority w:val="99"/>
    <w:unhideWhenUsed/>
    <w:rsid w:val="002F52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AIA Contract Document</dc:subject>
  <dc:creator>The American Institute of Architects</dc:creator>
  <cp:lastModifiedBy>afroz mohammed</cp:lastModifiedBy>
  <cp:revision>16</cp:revision>
  <cp:lastPrinted>2003-07-03T17:19:00Z</cp:lastPrinted>
  <dcterms:created xsi:type="dcterms:W3CDTF">2011-07-22T08:22:00Z</dcterms:created>
  <dcterms:modified xsi:type="dcterms:W3CDTF">2013-12-11T12:28:00Z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A_CreationVersion">
    <vt:lpwstr>5.0</vt:lpwstr>
  </property>
  <property fmtid="{D5CDD505-2E9C-101B-9397-08002B2CF9AE}" pid="3" name="AIA_DraftType">
    <vt:lpwstr>11</vt:lpwstr>
  </property>
  <property fmtid="{D5CDD505-2E9C-101B-9397-08002B2CF9AE}" pid="4" name="AIA_ManifestFile">
    <vt:lpwstr>A107-2007</vt:lpwstr>
  </property>
  <property fmtid="{D5CDD505-2E9C-101B-9397-08002B2CF9AE}" pid="5" name="AIA_Random_Key">
    <vt:lpwstr>ACD5Checksum</vt:lpwstr>
  </property>
  <property fmtid="{D5CDD505-2E9C-101B-9397-08002B2CF9AE}" pid="6" name="AIA_TemplateCode">
    <vt:lpwstr>A107-2007</vt:lpwstr>
  </property>
  <property fmtid="{D5CDD505-2E9C-101B-9397-08002B2CF9AE}" pid="7" name="AIA_UserNotes">
    <vt:lpwstr/>
  </property>
  <property fmtid="{D5CDD505-2E9C-101B-9397-08002B2CF9AE}" pid="8" name="FileFrom">
    <vt:lpwstr>\AIA Common\~Base</vt:lpwstr>
  </property>
  <property fmtid="{D5CDD505-2E9C-101B-9397-08002B2CF9AE}" pid="9" name="SourceFileName">
    <vt:lpwstr>Working Draft Livery.rtf</vt:lpwstr>
  </property>
</Properties>
</file>